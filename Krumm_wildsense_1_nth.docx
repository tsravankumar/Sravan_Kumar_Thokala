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FAF" w:rsidRDefault="008D2F0E">
      <w:pPr>
        <w:pStyle w:val="Style12ptLinespacingDouble"/>
        <w:widowControl w:val="0"/>
        <w:tabs>
          <w:tab w:val="left" w:pos="720"/>
        </w:tabs>
        <w:rPr>
          <w:del w:id="0" w:author="Melanie" w:date="2013-05-15T22:18:00Z"/>
          <w:szCs w:val="24"/>
        </w:rPr>
        <w:pPrChange w:id="1" w:author="Tom Hobbs" w:date="2014-10-20T03:19:00Z">
          <w:pPr>
            <w:pStyle w:val="Style12ptLinespacingDouble"/>
            <w:widowControl w:val="0"/>
            <w:tabs>
              <w:tab w:val="left" w:pos="720"/>
            </w:tabs>
            <w:spacing w:line="240" w:lineRule="auto"/>
          </w:pPr>
        </w:pPrChange>
      </w:pPr>
      <w:r>
        <w:rPr>
          <w:szCs w:val="24"/>
        </w:rPr>
        <w:t>12 April</w:t>
      </w:r>
      <w:r w:rsidRPr="008F7C69">
        <w:rPr>
          <w:szCs w:val="24"/>
        </w:rPr>
        <w:t xml:space="preserve"> </w:t>
      </w:r>
      <w:r>
        <w:rPr>
          <w:szCs w:val="24"/>
        </w:rPr>
        <w:t>2014</w:t>
      </w:r>
    </w:p>
    <w:p w:rsidR="00AC75F6" w:rsidRDefault="008D2F0E">
      <w:pPr>
        <w:tabs>
          <w:tab w:val="left" w:pos="720"/>
        </w:tabs>
        <w:spacing w:after="0" w:line="480" w:lineRule="auto"/>
        <w:rPr>
          <w:ins w:id="2" w:author="Tom Hobbs" w:date="2014-10-20T04:56:00Z"/>
          <w:rFonts w:ascii="Times New Roman" w:hAnsi="Times New Roman"/>
          <w:b/>
          <w:sz w:val="24"/>
          <w:szCs w:val="24"/>
        </w:rPr>
      </w:pPr>
      <w:r>
        <w:rPr>
          <w:rFonts w:ascii="Times New Roman" w:hAnsi="Times New Roman"/>
          <w:b/>
          <w:sz w:val="24"/>
          <w:szCs w:val="24"/>
        </w:rPr>
        <w:t xml:space="preserve">WildSense: </w:t>
      </w:r>
      <w:del w:id="3" w:author="Tom Hobbs" w:date="2014-10-20T04:57:00Z">
        <w:r w:rsidDel="00AC75F6">
          <w:rPr>
            <w:rFonts w:ascii="Times New Roman" w:hAnsi="Times New Roman"/>
            <w:b/>
            <w:sz w:val="24"/>
            <w:szCs w:val="24"/>
          </w:rPr>
          <w:delText>A</w:delText>
        </w:r>
      </w:del>
      <w:r>
        <w:rPr>
          <w:rFonts w:ascii="Times New Roman" w:hAnsi="Times New Roman"/>
          <w:b/>
          <w:sz w:val="24"/>
          <w:szCs w:val="24"/>
        </w:rPr>
        <w:t xml:space="preserve"> </w:t>
      </w:r>
      <w:ins w:id="4" w:author="Tom Hobbs" w:date="2014-10-20T02:58:00Z">
        <w:r>
          <w:rPr>
            <w:rFonts w:ascii="Times New Roman" w:hAnsi="Times New Roman"/>
            <w:b/>
            <w:sz w:val="24"/>
            <w:szCs w:val="24"/>
          </w:rPr>
          <w:t xml:space="preserve">Field </w:t>
        </w:r>
      </w:ins>
      <w:r>
        <w:rPr>
          <w:rFonts w:ascii="Times New Roman" w:hAnsi="Times New Roman"/>
          <w:b/>
          <w:sz w:val="24"/>
          <w:szCs w:val="24"/>
        </w:rPr>
        <w:t>Test</w:t>
      </w:r>
      <w:ins w:id="5" w:author="Tom Hobbs" w:date="2014-10-20T04:57:00Z">
        <w:r>
          <w:rPr>
            <w:rFonts w:ascii="Times New Roman" w:hAnsi="Times New Roman"/>
            <w:b/>
            <w:sz w:val="24"/>
            <w:szCs w:val="24"/>
          </w:rPr>
          <w:t>s of</w:t>
        </w:r>
      </w:ins>
      <w:r>
        <w:rPr>
          <w:rFonts w:ascii="Times New Roman" w:hAnsi="Times New Roman"/>
          <w:b/>
          <w:sz w:val="24"/>
          <w:szCs w:val="24"/>
        </w:rPr>
        <w:t xml:space="preserve"> </w:t>
      </w:r>
      <w:del w:id="6" w:author="Tom Hobbs" w:date="2014-10-20T04:57:00Z">
        <w:r w:rsidDel="00AC75F6">
          <w:rPr>
            <w:rFonts w:ascii="Times New Roman" w:hAnsi="Times New Roman"/>
            <w:b/>
            <w:sz w:val="24"/>
            <w:szCs w:val="24"/>
          </w:rPr>
          <w:delText xml:space="preserve">of </w:delText>
        </w:r>
      </w:del>
      <w:del w:id="7" w:author="Tom Hobbs" w:date="2014-10-20T04:58:00Z">
        <w:r w:rsidRPr="008F7C69" w:rsidDel="002C26EA">
          <w:rPr>
            <w:rFonts w:ascii="Times New Roman" w:hAnsi="Times New Roman"/>
            <w:b/>
            <w:sz w:val="24"/>
            <w:szCs w:val="24"/>
          </w:rPr>
          <w:delText>Fun</w:delText>
        </w:r>
        <w:r w:rsidRPr="008F7C69" w:rsidDel="002C26EA">
          <w:rPr>
            <w:rFonts w:ascii="Times New Roman" w:hAnsi="Times New Roman"/>
            <w:b/>
            <w:sz w:val="24"/>
            <w:szCs w:val="24"/>
          </w:rPr>
          <w:delText xml:space="preserve">ctionality </w:delText>
        </w:r>
        <w:r w:rsidRPr="008F7C69" w:rsidDel="002C26EA">
          <w:rPr>
            <w:rFonts w:ascii="Times New Roman" w:hAnsi="Times New Roman"/>
            <w:b/>
            <w:sz w:val="24"/>
            <w:szCs w:val="24"/>
          </w:rPr>
          <w:delText xml:space="preserve">of </w:delText>
        </w:r>
      </w:del>
      <w:del w:id="8" w:author="Tom Hobbs" w:date="2014-10-20T02:59:00Z">
        <w:r w:rsidRPr="008F7C69" w:rsidDel="005C0E76">
          <w:rPr>
            <w:rFonts w:ascii="Times New Roman" w:hAnsi="Times New Roman"/>
            <w:b/>
            <w:sz w:val="24"/>
            <w:szCs w:val="24"/>
          </w:rPr>
          <w:delText>a</w:delText>
        </w:r>
      </w:del>
      <w:del w:id="9" w:author="Tom Hobbs" w:date="2014-10-20T04:58:00Z">
        <w:r w:rsidRPr="008F7C69" w:rsidDel="002C26EA">
          <w:rPr>
            <w:rFonts w:ascii="Times New Roman" w:hAnsi="Times New Roman"/>
            <w:b/>
            <w:sz w:val="24"/>
            <w:szCs w:val="24"/>
          </w:rPr>
          <w:delText xml:space="preserve"> </w:delText>
        </w:r>
      </w:del>
      <w:ins w:id="10" w:author="Tom Hobbs" w:date="2014-10-20T04:56:00Z">
        <w:r>
          <w:rPr>
            <w:rFonts w:ascii="Times New Roman" w:hAnsi="Times New Roman"/>
            <w:b/>
            <w:sz w:val="24"/>
            <w:szCs w:val="24"/>
          </w:rPr>
          <w:t xml:space="preserve">a </w:t>
        </w:r>
      </w:ins>
      <w:ins w:id="11" w:author="Tom Hobbs" w:date="2014-10-20T02:59:00Z">
        <w:r>
          <w:rPr>
            <w:rFonts w:ascii="Times New Roman" w:hAnsi="Times New Roman"/>
            <w:b/>
            <w:sz w:val="24"/>
            <w:szCs w:val="24"/>
          </w:rPr>
          <w:t>Mobile</w:t>
        </w:r>
      </w:ins>
      <w:ins w:id="12" w:author="Tom Hobbs" w:date="2014-10-20T02:58:00Z">
        <w:r>
          <w:rPr>
            <w:rFonts w:ascii="Times New Roman" w:hAnsi="Times New Roman"/>
            <w:b/>
            <w:sz w:val="24"/>
            <w:szCs w:val="24"/>
          </w:rPr>
          <w:t xml:space="preserve"> Sensor</w:t>
        </w:r>
        <w:r>
          <w:rPr>
            <w:rFonts w:ascii="Times New Roman" w:hAnsi="Times New Roman"/>
            <w:b/>
            <w:sz w:val="24"/>
            <w:szCs w:val="24"/>
          </w:rPr>
          <w:t xml:space="preserve"> </w:t>
        </w:r>
      </w:ins>
      <w:ins w:id="13" w:author="Tom Hobbs" w:date="2014-10-20T04:56:00Z">
        <w:r>
          <w:rPr>
            <w:rFonts w:ascii="Times New Roman" w:hAnsi="Times New Roman"/>
            <w:b/>
            <w:sz w:val="24"/>
            <w:szCs w:val="24"/>
          </w:rPr>
          <w:t>Network</w:t>
        </w:r>
      </w:ins>
      <w:ins w:id="14" w:author="Tom Hobbs" w:date="2014-10-20T04:58:00Z">
        <w:r>
          <w:rPr>
            <w:rFonts w:ascii="Times New Roman" w:hAnsi="Times New Roman"/>
            <w:b/>
            <w:sz w:val="24"/>
            <w:szCs w:val="24"/>
          </w:rPr>
          <w:t xml:space="preserve"> for Observing Contacts Between Individuals</w:t>
        </w:r>
      </w:ins>
    </w:p>
    <w:p w:rsidR="00144FAF" w:rsidDel="00AC75F6" w:rsidRDefault="008D2F0E">
      <w:pPr>
        <w:numPr>
          <w:ins w:id="15" w:author="Tom Hobbs" w:date="2014-10-20T04:56:00Z"/>
        </w:numPr>
        <w:tabs>
          <w:tab w:val="left" w:pos="720"/>
        </w:tabs>
        <w:spacing w:after="0" w:line="480" w:lineRule="auto"/>
        <w:rPr>
          <w:del w:id="16" w:author="Tom Hobbs" w:date="2014-10-20T04:56:00Z"/>
          <w:rFonts w:ascii="Times New Roman" w:hAnsi="Times New Roman"/>
          <w:b/>
          <w:sz w:val="24"/>
          <w:szCs w:val="24"/>
        </w:rPr>
        <w:pPrChange w:id="17" w:author="Tom Hobbs" w:date="2014-10-20T03:19:00Z">
          <w:pPr>
            <w:tabs>
              <w:tab w:val="left" w:pos="720"/>
            </w:tabs>
            <w:spacing w:after="0" w:line="240" w:lineRule="auto"/>
          </w:pPr>
        </w:pPrChange>
      </w:pPr>
      <w:del w:id="18" w:author="Tom Hobbs" w:date="2014-10-20T02:58:00Z">
        <w:r w:rsidRPr="008F7C69" w:rsidDel="005C0E76">
          <w:rPr>
            <w:rFonts w:ascii="Times New Roman" w:hAnsi="Times New Roman"/>
            <w:b/>
            <w:sz w:val="24"/>
            <w:szCs w:val="24"/>
          </w:rPr>
          <w:delText>GPS</w:delText>
        </w:r>
      </w:del>
      <w:del w:id="19" w:author="Tom Hobbs" w:date="2014-10-20T02:59:00Z">
        <w:r w:rsidRPr="008F7C69" w:rsidDel="005C0E76">
          <w:rPr>
            <w:rFonts w:ascii="Times New Roman" w:hAnsi="Times New Roman"/>
            <w:b/>
            <w:sz w:val="24"/>
            <w:szCs w:val="24"/>
          </w:rPr>
          <w:delText>-b</w:delText>
        </w:r>
        <w:r w:rsidRPr="008F7C69" w:rsidDel="005C0E76">
          <w:rPr>
            <w:rFonts w:ascii="Times New Roman" w:hAnsi="Times New Roman"/>
            <w:b/>
            <w:sz w:val="24"/>
            <w:szCs w:val="24"/>
          </w:rPr>
          <w:delText>ased Wildlife Tracking Network</w:delText>
        </w:r>
        <w:r w:rsidDel="005C0E76">
          <w:rPr>
            <w:rFonts w:ascii="Times New Roman" w:hAnsi="Times New Roman"/>
            <w:b/>
            <w:sz w:val="24"/>
            <w:szCs w:val="24"/>
          </w:rPr>
          <w:delText xml:space="preserve"> in the wild</w:delText>
        </w:r>
      </w:del>
    </w:p>
    <w:p w:rsidR="00144FAF" w:rsidRDefault="008D2F0E">
      <w:pPr>
        <w:tabs>
          <w:tab w:val="left" w:pos="720"/>
        </w:tabs>
        <w:spacing w:after="0" w:line="480" w:lineRule="auto"/>
        <w:rPr>
          <w:rFonts w:ascii="Times New Roman" w:hAnsi="Times New Roman"/>
          <w:sz w:val="24"/>
          <w:szCs w:val="24"/>
        </w:rPr>
        <w:pPrChange w:id="20" w:author="Tom Hobbs" w:date="2014-10-20T03:19:00Z">
          <w:pPr>
            <w:tabs>
              <w:tab w:val="left" w:pos="720"/>
            </w:tabs>
            <w:spacing w:after="0" w:line="240" w:lineRule="auto"/>
          </w:pPr>
        </w:pPrChange>
      </w:pPr>
      <w:r w:rsidRPr="008F7C69">
        <w:rPr>
          <w:rFonts w:ascii="Times New Roman" w:hAnsi="Times New Roman"/>
          <w:sz w:val="24"/>
          <w:szCs w:val="24"/>
        </w:rPr>
        <w:t>R</w:t>
      </w:r>
      <w:r w:rsidRPr="008F7C69">
        <w:rPr>
          <w:rFonts w:ascii="Times New Roman" w:hAnsi="Times New Roman"/>
          <w:sz w:val="24"/>
          <w:szCs w:val="24"/>
        </w:rPr>
        <w:t>rf</w:t>
      </w:r>
      <w:r>
        <w:rPr>
          <w:rFonts w:ascii="Times New Roman" w:hAnsi="Times New Roman"/>
          <w:sz w:val="24"/>
          <w:szCs w:val="24"/>
        </w:rPr>
        <w:t xml:space="preserve">: </w:t>
      </w:r>
      <w:r w:rsidRPr="008F7C69">
        <w:rPr>
          <w:rFonts w:ascii="Times New Roman" w:hAnsi="Times New Roman"/>
          <w:sz w:val="24"/>
          <w:szCs w:val="24"/>
        </w:rPr>
        <w:t xml:space="preserve"> et al. • </w:t>
      </w:r>
    </w:p>
    <w:p w:rsidR="00144FAF" w:rsidRDefault="008D2F0E">
      <w:pPr>
        <w:tabs>
          <w:tab w:val="left" w:pos="720"/>
        </w:tabs>
        <w:spacing w:after="0" w:line="480" w:lineRule="auto"/>
        <w:ind w:left="720" w:hanging="720"/>
        <w:rPr>
          <w:rFonts w:ascii="Times New Roman" w:hAnsi="Times New Roman"/>
          <w:sz w:val="24"/>
          <w:szCs w:val="24"/>
        </w:rPr>
        <w:pPrChange w:id="21" w:author="Tom Hobbs" w:date="2014-10-20T03:19:00Z">
          <w:pPr>
            <w:tabs>
              <w:tab w:val="left" w:pos="720"/>
            </w:tabs>
            <w:spacing w:after="0" w:line="240" w:lineRule="auto"/>
            <w:ind w:left="720" w:hanging="720"/>
          </w:pPr>
        </w:pPrChange>
      </w:pPr>
      <w:r>
        <w:rPr>
          <w:rFonts w:ascii="Times New Roman" w:hAnsi="Times New Roman"/>
          <w:b/>
          <w:sz w:val="24"/>
          <w:szCs w:val="24"/>
        </w:rPr>
        <w:t>CAROLINE E. KRUMM</w:t>
      </w:r>
      <w:r w:rsidRPr="008F7C69">
        <w:rPr>
          <w:rFonts w:ascii="Times New Roman" w:hAnsi="Times New Roman"/>
          <w:b/>
          <w:sz w:val="24"/>
          <w:szCs w:val="24"/>
        </w:rPr>
        <w:t>,</w:t>
      </w:r>
      <w:r w:rsidRPr="008F7C69">
        <w:rPr>
          <w:rFonts w:ascii="Times New Roman" w:hAnsi="Times New Roman"/>
          <w:b/>
          <w:sz w:val="24"/>
          <w:szCs w:val="24"/>
          <w:vertAlign w:val="superscript"/>
        </w:rPr>
        <w:t>1</w:t>
      </w:r>
      <w:r w:rsidRPr="008F7C69">
        <w:rPr>
          <w:rFonts w:ascii="Times New Roman" w:hAnsi="Times New Roman"/>
          <w:sz w:val="24"/>
          <w:szCs w:val="24"/>
        </w:rPr>
        <w:t xml:space="preserve"> </w:t>
      </w:r>
      <w:r w:rsidRPr="008F7C69">
        <w:rPr>
          <w:rFonts w:ascii="Times New Roman" w:hAnsi="Times New Roman"/>
          <w:i/>
          <w:sz w:val="24"/>
          <w:szCs w:val="24"/>
        </w:rPr>
        <w:t>Natural Reso</w:t>
      </w:r>
      <w:r>
        <w:rPr>
          <w:rFonts w:ascii="Times New Roman" w:hAnsi="Times New Roman"/>
          <w:i/>
          <w:sz w:val="24"/>
          <w:szCs w:val="24"/>
        </w:rPr>
        <w:t>urce Ecology Laboratory,</w:t>
      </w:r>
      <w:r w:rsidRPr="008F7C69">
        <w:rPr>
          <w:rFonts w:ascii="Times New Roman" w:hAnsi="Times New Roman"/>
          <w:i/>
          <w:sz w:val="24"/>
          <w:szCs w:val="24"/>
        </w:rPr>
        <w:t xml:space="preserve"> Colorado State University,</w:t>
      </w:r>
      <w:r w:rsidRPr="008F7C69">
        <w:rPr>
          <w:rFonts w:ascii="Times New Roman" w:hAnsi="Times New Roman"/>
          <w:i/>
          <w:sz w:val="24"/>
          <w:szCs w:val="24"/>
        </w:rPr>
        <w:t xml:space="preserve"> Fort Collins, CO 80523, USA</w:t>
      </w:r>
    </w:p>
    <w:p w:rsidR="00144FAF" w:rsidRDefault="008D2F0E">
      <w:pPr>
        <w:tabs>
          <w:tab w:val="left" w:pos="720"/>
        </w:tabs>
        <w:spacing w:after="0" w:line="480" w:lineRule="auto"/>
        <w:ind w:left="720" w:hanging="720"/>
        <w:rPr>
          <w:rFonts w:ascii="Times New Roman" w:hAnsi="Times New Roman"/>
          <w:i/>
          <w:sz w:val="24"/>
          <w:szCs w:val="24"/>
        </w:rPr>
        <w:pPrChange w:id="22" w:author="Tom Hobbs" w:date="2014-10-20T03:19:00Z">
          <w:pPr>
            <w:tabs>
              <w:tab w:val="left" w:pos="720"/>
            </w:tabs>
            <w:spacing w:after="0" w:line="240" w:lineRule="auto"/>
            <w:ind w:left="720" w:hanging="720"/>
          </w:pPr>
        </w:pPrChange>
      </w:pPr>
      <w:r w:rsidRPr="008F7C69">
        <w:rPr>
          <w:rFonts w:ascii="Times New Roman" w:hAnsi="Times New Roman"/>
          <w:b/>
          <w:sz w:val="24"/>
          <w:szCs w:val="24"/>
        </w:rPr>
        <w:t>N. THOMPSON HOBBS,</w:t>
      </w:r>
      <w:r w:rsidRPr="008F7C69">
        <w:rPr>
          <w:rFonts w:ascii="Times New Roman" w:hAnsi="Times New Roman"/>
          <w:sz w:val="24"/>
          <w:szCs w:val="24"/>
        </w:rPr>
        <w:t xml:space="preserve"> </w:t>
      </w:r>
      <w:r w:rsidRPr="008F7C69">
        <w:rPr>
          <w:rFonts w:ascii="Times New Roman" w:hAnsi="Times New Roman"/>
          <w:i/>
          <w:sz w:val="24"/>
          <w:szCs w:val="24"/>
        </w:rPr>
        <w:t>Natural Res</w:t>
      </w:r>
      <w:r>
        <w:rPr>
          <w:rFonts w:ascii="Times New Roman" w:hAnsi="Times New Roman"/>
          <w:i/>
          <w:sz w:val="24"/>
          <w:szCs w:val="24"/>
        </w:rPr>
        <w:t>ource Ecology Laboratory,</w:t>
      </w:r>
      <w:r w:rsidRPr="008F7C69">
        <w:rPr>
          <w:rFonts w:ascii="Times New Roman" w:hAnsi="Times New Roman"/>
          <w:i/>
          <w:sz w:val="24"/>
          <w:szCs w:val="24"/>
        </w:rPr>
        <w:t xml:space="preserve"> Colorado State University, Fort Collins, CO 80523, USA</w:t>
      </w:r>
    </w:p>
    <w:p w:rsidR="00144FAF" w:rsidRDefault="008D2F0E">
      <w:pPr>
        <w:tabs>
          <w:tab w:val="left" w:pos="720"/>
        </w:tabs>
        <w:spacing w:after="0" w:line="480" w:lineRule="auto"/>
        <w:ind w:left="720" w:hanging="720"/>
        <w:rPr>
          <w:rFonts w:ascii="Times New Roman" w:hAnsi="Times New Roman"/>
          <w:sz w:val="24"/>
          <w:szCs w:val="24"/>
        </w:rPr>
        <w:pPrChange w:id="23" w:author="Tom Hobbs" w:date="2014-10-20T03:19:00Z">
          <w:pPr>
            <w:tabs>
              <w:tab w:val="left" w:pos="720"/>
            </w:tabs>
            <w:spacing w:after="0" w:line="240" w:lineRule="auto"/>
            <w:ind w:left="720" w:hanging="720"/>
          </w:pPr>
        </w:pPrChange>
      </w:pPr>
      <w:r>
        <w:rPr>
          <w:rFonts w:ascii="Times New Roman" w:hAnsi="Times New Roman"/>
          <w:b/>
          <w:sz w:val="24"/>
          <w:szCs w:val="24"/>
        </w:rPr>
        <w:t xml:space="preserve">JUNHO AHN, </w:t>
      </w:r>
      <w:r w:rsidRPr="009C7E61">
        <w:rPr>
          <w:rFonts w:ascii="Times New Roman" w:hAnsi="Times New Roman"/>
          <w:i/>
          <w:sz w:val="24"/>
          <w:szCs w:val="24"/>
        </w:rPr>
        <w:t>Department of Computer Science, University of Colorado, Boulder, CO 80309, USA</w:t>
      </w:r>
    </w:p>
    <w:p w:rsidR="00144FAF" w:rsidRDefault="008D2F0E">
      <w:pPr>
        <w:tabs>
          <w:tab w:val="left" w:pos="720"/>
        </w:tabs>
        <w:spacing w:after="0" w:line="480" w:lineRule="auto"/>
        <w:ind w:left="720" w:hanging="720"/>
        <w:rPr>
          <w:rFonts w:ascii="Times New Roman" w:hAnsi="Times New Roman"/>
          <w:sz w:val="24"/>
          <w:szCs w:val="24"/>
        </w:rPr>
        <w:pPrChange w:id="24" w:author="Tom Hobbs" w:date="2014-10-20T03:19:00Z">
          <w:pPr>
            <w:tabs>
              <w:tab w:val="left" w:pos="720"/>
            </w:tabs>
            <w:spacing w:after="0" w:line="240" w:lineRule="auto"/>
            <w:ind w:left="720" w:hanging="720"/>
          </w:pPr>
        </w:pPrChange>
      </w:pPr>
      <w:r w:rsidRPr="009C7E61">
        <w:rPr>
          <w:rFonts w:ascii="Times New Roman" w:hAnsi="Times New Roman"/>
          <w:b/>
          <w:sz w:val="24"/>
          <w:szCs w:val="24"/>
        </w:rPr>
        <w:t>SRAVAN THOKALA,</w:t>
      </w:r>
      <w:r w:rsidRPr="009C7E61">
        <w:rPr>
          <w:rFonts w:ascii="Times New Roman" w:hAnsi="Times New Roman"/>
          <w:sz w:val="24"/>
          <w:szCs w:val="24"/>
        </w:rPr>
        <w:t xml:space="preserve"> </w:t>
      </w:r>
      <w:r w:rsidRPr="009C7E61">
        <w:rPr>
          <w:rFonts w:ascii="Times New Roman" w:hAnsi="Times New Roman"/>
          <w:i/>
          <w:sz w:val="24"/>
          <w:szCs w:val="24"/>
        </w:rPr>
        <w:t>Department</w:t>
      </w:r>
      <w:r w:rsidRPr="009C7E61">
        <w:rPr>
          <w:rFonts w:ascii="Times New Roman" w:hAnsi="Times New Roman"/>
          <w:i/>
          <w:sz w:val="24"/>
          <w:szCs w:val="24"/>
        </w:rPr>
        <w:t xml:space="preserve"> of Computer Science, University of Colorado, Boulder, CO 80309, USA</w:t>
      </w:r>
    </w:p>
    <w:p w:rsidR="00144FAF" w:rsidRDefault="008D2F0E">
      <w:pPr>
        <w:tabs>
          <w:tab w:val="left" w:pos="720"/>
        </w:tabs>
        <w:spacing w:after="0" w:line="480" w:lineRule="auto"/>
        <w:ind w:left="720" w:hanging="720"/>
        <w:rPr>
          <w:rFonts w:ascii="Times New Roman" w:hAnsi="Times New Roman"/>
          <w:sz w:val="24"/>
          <w:szCs w:val="24"/>
        </w:rPr>
        <w:pPrChange w:id="25" w:author="Tom Hobbs" w:date="2014-10-20T03:19:00Z">
          <w:pPr>
            <w:tabs>
              <w:tab w:val="left" w:pos="720"/>
            </w:tabs>
            <w:spacing w:after="0" w:line="240" w:lineRule="auto"/>
            <w:ind w:left="720" w:hanging="720"/>
          </w:pPr>
        </w:pPrChange>
      </w:pPr>
      <w:r w:rsidRPr="00750AB8">
        <w:rPr>
          <w:rFonts w:ascii="Times New Roman" w:hAnsi="Times New Roman"/>
          <w:b/>
          <w:sz w:val="24"/>
          <w:szCs w:val="24"/>
        </w:rPr>
        <w:t>RICHARD HAN,</w:t>
      </w:r>
      <w:r w:rsidRPr="00750AB8">
        <w:rPr>
          <w:rFonts w:ascii="Times New Roman" w:hAnsi="Times New Roman"/>
          <w:sz w:val="24"/>
          <w:szCs w:val="24"/>
        </w:rPr>
        <w:t xml:space="preserve"> </w:t>
      </w:r>
      <w:r w:rsidRPr="00750AB8">
        <w:rPr>
          <w:rFonts w:ascii="Times New Roman" w:hAnsi="Times New Roman"/>
          <w:i/>
          <w:sz w:val="24"/>
          <w:szCs w:val="24"/>
        </w:rPr>
        <w:t>Department of Computer Science, University of Colorado, Boulder, CO 80309, USA</w:t>
      </w:r>
    </w:p>
    <w:p w:rsidR="00144FAF" w:rsidRDefault="008D2F0E">
      <w:pPr>
        <w:tabs>
          <w:tab w:val="left" w:pos="720"/>
        </w:tabs>
        <w:spacing w:after="0" w:line="480" w:lineRule="auto"/>
        <w:ind w:left="720" w:hanging="720"/>
        <w:rPr>
          <w:rFonts w:ascii="Times New Roman" w:hAnsi="Times New Roman"/>
          <w:sz w:val="24"/>
          <w:szCs w:val="24"/>
        </w:rPr>
        <w:pPrChange w:id="26" w:author="Tom Hobbs" w:date="2014-10-20T03:19:00Z">
          <w:pPr>
            <w:tabs>
              <w:tab w:val="left" w:pos="720"/>
            </w:tabs>
            <w:spacing w:after="0" w:line="240" w:lineRule="auto"/>
            <w:ind w:left="720" w:hanging="720"/>
          </w:pPr>
        </w:pPrChange>
      </w:pPr>
      <w:r w:rsidRPr="00750AB8">
        <w:rPr>
          <w:rFonts w:ascii="Times New Roman" w:hAnsi="Times New Roman"/>
          <w:b/>
          <w:sz w:val="24"/>
          <w:szCs w:val="24"/>
        </w:rPr>
        <w:t>SHIVAKANT MISHRA,</w:t>
      </w:r>
      <w:r w:rsidRPr="00750AB8">
        <w:rPr>
          <w:rFonts w:ascii="Times New Roman" w:hAnsi="Times New Roman"/>
          <w:sz w:val="24"/>
          <w:szCs w:val="24"/>
        </w:rPr>
        <w:t xml:space="preserve"> </w:t>
      </w:r>
      <w:r w:rsidRPr="00750AB8">
        <w:rPr>
          <w:rFonts w:ascii="Times New Roman" w:hAnsi="Times New Roman"/>
          <w:i/>
          <w:sz w:val="24"/>
          <w:szCs w:val="24"/>
        </w:rPr>
        <w:t>Department of Computer Science, University of Colorado, Boulder, CO 80309, US</w:t>
      </w:r>
      <w:r w:rsidRPr="00750AB8">
        <w:rPr>
          <w:rFonts w:ascii="Times New Roman" w:hAnsi="Times New Roman"/>
          <w:i/>
          <w:sz w:val="24"/>
          <w:szCs w:val="24"/>
        </w:rPr>
        <w:t>A</w:t>
      </w:r>
    </w:p>
    <w:p w:rsidR="00144FAF" w:rsidRDefault="008D2F0E">
      <w:pPr>
        <w:tabs>
          <w:tab w:val="left" w:pos="720"/>
        </w:tabs>
        <w:spacing w:after="0" w:line="480" w:lineRule="auto"/>
        <w:ind w:left="720" w:hanging="720"/>
        <w:rPr>
          <w:rFonts w:ascii="Times New Roman" w:hAnsi="Times New Roman"/>
          <w:i/>
          <w:sz w:val="24"/>
          <w:szCs w:val="24"/>
          <w:u w:val="single"/>
        </w:rPr>
        <w:pPrChange w:id="27" w:author="Tom Hobbs" w:date="2014-10-20T03:19:00Z">
          <w:pPr>
            <w:tabs>
              <w:tab w:val="left" w:pos="720"/>
            </w:tabs>
            <w:spacing w:after="0" w:line="240" w:lineRule="auto"/>
            <w:ind w:left="720" w:hanging="720"/>
          </w:pPr>
        </w:pPrChange>
      </w:pPr>
      <w:r w:rsidRPr="008F7C69">
        <w:rPr>
          <w:rFonts w:ascii="Times New Roman" w:hAnsi="Times New Roman"/>
          <w:sz w:val="24"/>
          <w:szCs w:val="24"/>
          <w:vertAlign w:val="superscript"/>
        </w:rPr>
        <w:t>1</w:t>
      </w:r>
      <w:r w:rsidRPr="008F7C69">
        <w:rPr>
          <w:rFonts w:ascii="Times New Roman" w:hAnsi="Times New Roman"/>
          <w:sz w:val="24"/>
          <w:szCs w:val="24"/>
          <w:vertAlign w:val="superscript"/>
        </w:rPr>
        <w:t xml:space="preserve"> </w:t>
      </w:r>
      <w:r w:rsidRPr="008F7C69">
        <w:rPr>
          <w:rFonts w:ascii="Times New Roman" w:hAnsi="Times New Roman"/>
          <w:i/>
          <w:sz w:val="24"/>
          <w:szCs w:val="24"/>
        </w:rPr>
        <w:t xml:space="preserve">E-mail: </w:t>
      </w:r>
      <w:r>
        <w:rPr>
          <w:rFonts w:ascii="Times New Roman" w:hAnsi="Times New Roman"/>
          <w:i/>
          <w:sz w:val="24"/>
          <w:szCs w:val="24"/>
        </w:rPr>
        <w:t>ckrumm@yahoo.com</w:t>
      </w:r>
    </w:p>
    <w:p w:rsidR="00144FAF" w:rsidRDefault="008D2F0E">
      <w:pPr>
        <w:tabs>
          <w:tab w:val="left" w:pos="720"/>
        </w:tabs>
        <w:spacing w:after="0" w:line="480" w:lineRule="auto"/>
        <w:rPr>
          <w:rFonts w:ascii="Times New Roman" w:hAnsi="Times New Roman"/>
          <w:sz w:val="24"/>
          <w:szCs w:val="24"/>
        </w:rPr>
        <w:pPrChange w:id="28" w:author="Tom Hobbs" w:date="2014-10-20T03:19:00Z">
          <w:pPr>
            <w:tabs>
              <w:tab w:val="left" w:pos="720"/>
            </w:tabs>
            <w:spacing w:after="0" w:line="240" w:lineRule="auto"/>
          </w:pPr>
        </w:pPrChange>
      </w:pPr>
      <w:r w:rsidRPr="008F7C69">
        <w:rPr>
          <w:rFonts w:ascii="Times New Roman" w:hAnsi="Times New Roman"/>
          <w:b/>
          <w:sz w:val="24"/>
          <w:szCs w:val="24"/>
        </w:rPr>
        <w:t>ABSTRACT</w:t>
      </w:r>
      <w:r w:rsidRPr="008F7C69">
        <w:rPr>
          <w:rFonts w:ascii="Times New Roman" w:hAnsi="Times New Roman"/>
          <w:b/>
          <w:sz w:val="24"/>
          <w:szCs w:val="24"/>
        </w:rPr>
        <w:t xml:space="preserve"> </w:t>
      </w:r>
      <w:r w:rsidRPr="008F7C69">
        <w:rPr>
          <w:rFonts w:ascii="Times New Roman" w:hAnsi="Times New Roman"/>
          <w:sz w:val="24"/>
          <w:szCs w:val="24"/>
        </w:rPr>
        <w:t xml:space="preserve"> </w:t>
      </w:r>
    </w:p>
    <w:p w:rsidR="00144FAF" w:rsidRDefault="008D2F0E">
      <w:pPr>
        <w:tabs>
          <w:tab w:val="left" w:pos="720"/>
        </w:tabs>
        <w:spacing w:after="0" w:line="480" w:lineRule="auto"/>
        <w:rPr>
          <w:rFonts w:ascii="Times New Roman" w:hAnsi="Times New Roman"/>
          <w:sz w:val="24"/>
          <w:szCs w:val="24"/>
        </w:rPr>
        <w:pPrChange w:id="29" w:author="Tom Hobbs" w:date="2014-10-20T03:19:00Z">
          <w:pPr>
            <w:tabs>
              <w:tab w:val="left" w:pos="720"/>
            </w:tabs>
            <w:spacing w:after="0" w:line="240" w:lineRule="auto"/>
          </w:pPr>
        </w:pPrChange>
      </w:pPr>
      <w:r w:rsidRPr="00CF5981">
        <w:rPr>
          <w:rFonts w:ascii="Times New Roman" w:hAnsi="Times New Roman"/>
          <w:sz w:val="24"/>
          <w:szCs w:val="24"/>
        </w:rPr>
        <w:t xml:space="preserve">Wildlife telemetry is an important tool for </w:t>
      </w:r>
      <w:del w:id="30" w:author="Tom Hobbs" w:date="2014-10-20T03:19:00Z">
        <w:r w:rsidRPr="00CF5981" w:rsidDel="00C84A9E">
          <w:rPr>
            <w:rFonts w:ascii="Times New Roman" w:hAnsi="Times New Roman"/>
            <w:sz w:val="24"/>
            <w:szCs w:val="24"/>
          </w:rPr>
          <w:delText xml:space="preserve">spatially and temporally </w:delText>
        </w:r>
      </w:del>
      <w:r w:rsidRPr="00CF5981">
        <w:rPr>
          <w:rFonts w:ascii="Times New Roman" w:hAnsi="Times New Roman"/>
          <w:sz w:val="24"/>
          <w:szCs w:val="24"/>
        </w:rPr>
        <w:t>monitoring individuals in a population.  Current technology using very high frequency (VHF) radio waves is widely used but cannot accurately measur</w:t>
      </w:r>
      <w:r w:rsidRPr="00CF5981">
        <w:rPr>
          <w:rFonts w:ascii="Times New Roman" w:hAnsi="Times New Roman"/>
          <w:sz w:val="24"/>
          <w:szCs w:val="24"/>
        </w:rPr>
        <w:t>e interactions of individuals.  Technology using global position systems (GPS) also has limitations in position accuracy and</w:t>
      </w:r>
      <w:r>
        <w:rPr>
          <w:rFonts w:ascii="Times New Roman" w:hAnsi="Times New Roman"/>
          <w:sz w:val="24"/>
          <w:szCs w:val="24"/>
        </w:rPr>
        <w:t xml:space="preserve"> tend to be expensive.  There remains</w:t>
      </w:r>
      <w:r w:rsidRPr="00CF5981">
        <w:rPr>
          <w:rFonts w:ascii="Times New Roman" w:hAnsi="Times New Roman"/>
          <w:sz w:val="24"/>
          <w:szCs w:val="24"/>
        </w:rPr>
        <w:t xml:space="preserve"> a need for devices that record interactions between</w:t>
      </w:r>
      <w:r>
        <w:rPr>
          <w:rFonts w:ascii="Times New Roman" w:hAnsi="Times New Roman"/>
          <w:sz w:val="24"/>
          <w:szCs w:val="24"/>
        </w:rPr>
        <w:t xml:space="preserve"> individuals and have a measure </w:t>
      </w:r>
      <w:r w:rsidRPr="00CF5981">
        <w:rPr>
          <w:rFonts w:ascii="Times New Roman" w:hAnsi="Times New Roman"/>
          <w:sz w:val="24"/>
          <w:szCs w:val="24"/>
        </w:rPr>
        <w:t>of distance</w:t>
      </w:r>
      <w:r w:rsidRPr="00CF5981">
        <w:rPr>
          <w:rFonts w:ascii="Times New Roman" w:hAnsi="Times New Roman"/>
          <w:sz w:val="24"/>
          <w:szCs w:val="24"/>
        </w:rPr>
        <w:t xml:space="preserve"> associated with those interactions.  Loss of an individual device in the field can be problematic, resulting in a loss of </w:t>
      </w:r>
      <w:del w:id="31" w:author="Tom Hobbs" w:date="2014-10-20T03:19:00Z">
        <w:r w:rsidRPr="00CF5981" w:rsidDel="00C84A9E">
          <w:rPr>
            <w:rFonts w:ascii="Times New Roman" w:hAnsi="Times New Roman"/>
            <w:sz w:val="24"/>
            <w:szCs w:val="24"/>
          </w:rPr>
          <w:delText xml:space="preserve">important </w:delText>
        </w:r>
      </w:del>
      <w:ins w:id="32" w:author="Tom Hobbs" w:date="2014-10-20T03:19:00Z">
        <w:r>
          <w:rPr>
            <w:rFonts w:ascii="Times New Roman" w:hAnsi="Times New Roman"/>
            <w:sz w:val="24"/>
            <w:szCs w:val="24"/>
          </w:rPr>
          <w:t>vital</w:t>
        </w:r>
        <w:r w:rsidRPr="00CF5981">
          <w:rPr>
            <w:rFonts w:ascii="Times New Roman" w:hAnsi="Times New Roman"/>
            <w:sz w:val="24"/>
            <w:szCs w:val="24"/>
          </w:rPr>
          <w:t xml:space="preserve"> </w:t>
        </w:r>
      </w:ins>
      <w:r w:rsidRPr="00CF5981">
        <w:rPr>
          <w:rFonts w:ascii="Times New Roman" w:hAnsi="Times New Roman"/>
          <w:sz w:val="24"/>
          <w:szCs w:val="24"/>
        </w:rPr>
        <w:t>data.  Davis et al. (2012) developed a prototype proximity-logging Global Positioning System (GPS) collar that offers</w:t>
      </w:r>
      <w:r w:rsidRPr="00CF5981">
        <w:rPr>
          <w:rFonts w:ascii="Times New Roman" w:hAnsi="Times New Roman"/>
          <w:sz w:val="24"/>
          <w:szCs w:val="24"/>
        </w:rPr>
        <w:t xml:space="preserve"> greater spatial resolution of social interactions, and reduces probability of data loss.  The collar system was tested on captive bighorn sheep (</w:t>
      </w:r>
      <w:r w:rsidRPr="00CF5981">
        <w:rPr>
          <w:rFonts w:ascii="Times New Roman" w:hAnsi="Times New Roman"/>
          <w:i/>
          <w:sz w:val="24"/>
          <w:szCs w:val="24"/>
        </w:rPr>
        <w:t>Ovis canadensis</w:t>
      </w:r>
      <w:r w:rsidRPr="00CF5981">
        <w:rPr>
          <w:rFonts w:ascii="Times New Roman" w:hAnsi="Times New Roman"/>
          <w:sz w:val="24"/>
          <w:szCs w:val="24"/>
        </w:rPr>
        <w:t xml:space="preserve">) and proved to be a robust tool that warranted a field study. </w:t>
      </w:r>
      <w:ins w:id="33" w:author="Tom Hobbs" w:date="2014-10-20T03:19:00Z">
        <w:r>
          <w:rPr>
            <w:rFonts w:ascii="Times New Roman" w:hAnsi="Times New Roman"/>
            <w:sz w:val="24"/>
            <w:szCs w:val="24"/>
          </w:rPr>
          <w:tab/>
        </w:r>
      </w:ins>
      <w:r w:rsidRPr="00CF5981">
        <w:rPr>
          <w:rFonts w:ascii="Times New Roman" w:hAnsi="Times New Roman"/>
          <w:sz w:val="24"/>
          <w:szCs w:val="24"/>
        </w:rPr>
        <w:t xml:space="preserve">In this study we </w:t>
      </w:r>
      <w:del w:id="34" w:author="Tom Hobbs" w:date="2014-10-20T03:20:00Z">
        <w:r w:rsidRPr="00CF5981" w:rsidDel="00C84A9E">
          <w:rPr>
            <w:rFonts w:ascii="Times New Roman" w:hAnsi="Times New Roman"/>
            <w:sz w:val="24"/>
            <w:szCs w:val="24"/>
          </w:rPr>
          <w:delText xml:space="preserve">used </w:delText>
        </w:r>
      </w:del>
      <w:ins w:id="35" w:author="Tom Hobbs" w:date="2014-10-20T03:20:00Z">
        <w:r>
          <w:rPr>
            <w:rFonts w:ascii="Times New Roman" w:hAnsi="Times New Roman"/>
            <w:sz w:val="24"/>
            <w:szCs w:val="24"/>
          </w:rPr>
          <w:t xml:space="preserve">observed </w:t>
        </w:r>
        <w:r>
          <w:rPr>
            <w:rFonts w:ascii="Times New Roman" w:hAnsi="Times New Roman"/>
            <w:sz w:val="24"/>
            <w:szCs w:val="24"/>
          </w:rPr>
          <w:t xml:space="preserve">free-ranging </w:t>
        </w:r>
      </w:ins>
      <w:r w:rsidRPr="00CF5981">
        <w:rPr>
          <w:rFonts w:ascii="Times New Roman" w:hAnsi="Times New Roman"/>
          <w:sz w:val="24"/>
          <w:szCs w:val="24"/>
        </w:rPr>
        <w:t>mule deer (</w:t>
      </w:r>
      <w:r w:rsidRPr="00CF5981">
        <w:rPr>
          <w:rFonts w:ascii="Times New Roman" w:hAnsi="Times New Roman"/>
          <w:i/>
          <w:sz w:val="24"/>
          <w:szCs w:val="24"/>
        </w:rPr>
        <w:t>Odocoileus hemionus</w:t>
      </w:r>
      <w:r w:rsidRPr="00CF5981">
        <w:rPr>
          <w:rFonts w:ascii="Times New Roman" w:hAnsi="Times New Roman"/>
          <w:sz w:val="24"/>
          <w:szCs w:val="24"/>
        </w:rPr>
        <w:t xml:space="preserve"> ) </w:t>
      </w:r>
      <w:del w:id="36" w:author="Tom Hobbs" w:date="2014-10-20T03:20:00Z">
        <w:r w:rsidRPr="00CF5981" w:rsidDel="00C84A9E">
          <w:rPr>
            <w:rFonts w:ascii="Times New Roman" w:hAnsi="Times New Roman"/>
            <w:sz w:val="24"/>
            <w:szCs w:val="24"/>
          </w:rPr>
          <w:delText>in their natural environme</w:delText>
        </w:r>
      </w:del>
      <w:r w:rsidRPr="00CF5981">
        <w:rPr>
          <w:rFonts w:ascii="Times New Roman" w:hAnsi="Times New Roman"/>
          <w:sz w:val="24"/>
          <w:szCs w:val="24"/>
        </w:rPr>
        <w:t>nt to test GPS accuracy, contact rates and data logging capabilities of this collar system.  We also tested a stationary "listener" node designed to obtain data stored in an individual</w:t>
      </w:r>
      <w:r w:rsidRPr="00CF5981">
        <w:rPr>
          <w:rFonts w:ascii="Times New Roman" w:hAnsi="Times New Roman"/>
          <w:sz w:val="24"/>
          <w:szCs w:val="24"/>
        </w:rPr>
        <w:t xml:space="preserve"> collar when that collar is in proximity of &lt;30 m and reduce the probability of data loss due to lost study animals or collar</w:t>
      </w:r>
      <w:r>
        <w:rPr>
          <w:rFonts w:ascii="Times New Roman" w:hAnsi="Times New Roman"/>
          <w:sz w:val="24"/>
          <w:szCs w:val="24"/>
        </w:rPr>
        <w:t>s.  We deployed 6 collars and 14</w:t>
      </w:r>
      <w:r w:rsidRPr="00CF5981">
        <w:rPr>
          <w:rFonts w:ascii="Times New Roman" w:hAnsi="Times New Roman"/>
          <w:sz w:val="24"/>
          <w:szCs w:val="24"/>
        </w:rPr>
        <w:t xml:space="preserve"> listener nodes in northern Larimer County, Colorado. The mean GPS fix success rate of the collars </w:t>
      </w:r>
      <w:r w:rsidRPr="00CF5981">
        <w:rPr>
          <w:rFonts w:ascii="Times New Roman" w:hAnsi="Times New Roman"/>
          <w:sz w:val="24"/>
          <w:szCs w:val="24"/>
        </w:rPr>
        <w:t>was 44.04% (95% CI = 40.77 - 47.31%).  The mean percentage of reciprocated communication between collars was 61.06% (95% CI = 57.91 - 64.</w:t>
      </w:r>
      <w:r w:rsidRPr="00C64B81">
        <w:rPr>
          <w:rFonts w:ascii="Times New Roman" w:hAnsi="Times New Roman"/>
          <w:sz w:val="24"/>
          <w:szCs w:val="24"/>
        </w:rPr>
        <w:t xml:space="preserve">21%).  The duration of interaction ranged from </w:t>
      </w:r>
      <w:r w:rsidRPr="00C64B81">
        <w:rPr>
          <w:rFonts w:ascii="Times New Roman" w:hAnsi="Times New Roman"/>
          <w:sz w:val="24"/>
          <w:szCs w:val="24"/>
        </w:rPr>
        <w:t>8-60% within a 24 hour period.  Interactions occurred more frequently du</w:t>
      </w:r>
      <w:r w:rsidRPr="00C64B81">
        <w:rPr>
          <w:rFonts w:ascii="Times New Roman" w:hAnsi="Times New Roman"/>
          <w:sz w:val="24"/>
          <w:szCs w:val="24"/>
        </w:rPr>
        <w:t>ring the daytime (63.6%) than night (36.4%).</w:t>
      </w:r>
      <w:r>
        <w:rPr>
          <w:rFonts w:ascii="Times New Roman" w:hAnsi="Times New Roman"/>
          <w:sz w:val="24"/>
          <w:szCs w:val="24"/>
        </w:rPr>
        <w:t xml:space="preserve"> </w:t>
      </w:r>
      <w:r w:rsidRPr="00C64B81">
        <w:rPr>
          <w:rFonts w:ascii="Times New Roman" w:hAnsi="Times New Roman"/>
          <w:sz w:val="24"/>
          <w:szCs w:val="24"/>
        </w:rPr>
        <w:t>None of the listener nodes deployed in the field recorded any interaction data.</w:t>
      </w:r>
      <w:r>
        <w:rPr>
          <w:rFonts w:ascii="Times New Roman" w:hAnsi="Times New Roman"/>
          <w:sz w:val="24"/>
          <w:szCs w:val="24"/>
        </w:rPr>
        <w:t xml:space="preserve">  Further field studies using mark-recapture methods would be useful in evaluating the benefit of listener nodes.</w:t>
      </w:r>
    </w:p>
    <w:p w:rsidR="00144FAF" w:rsidRDefault="008D2F0E">
      <w:pPr>
        <w:tabs>
          <w:tab w:val="left" w:pos="720"/>
        </w:tabs>
        <w:spacing w:after="0" w:line="480" w:lineRule="auto"/>
        <w:rPr>
          <w:rFonts w:ascii="Times New Roman" w:hAnsi="Times New Roman"/>
          <w:sz w:val="24"/>
          <w:szCs w:val="24"/>
        </w:rPr>
        <w:pPrChange w:id="37" w:author="Tom Hobbs" w:date="2014-10-20T03:19:00Z">
          <w:pPr>
            <w:tabs>
              <w:tab w:val="left" w:pos="720"/>
            </w:tabs>
            <w:spacing w:after="0" w:line="240" w:lineRule="auto"/>
          </w:pPr>
        </w:pPrChange>
      </w:pPr>
      <w:r w:rsidRPr="008F7C69">
        <w:rPr>
          <w:rFonts w:ascii="Times New Roman" w:hAnsi="Times New Roman"/>
          <w:b/>
          <w:sz w:val="24"/>
          <w:szCs w:val="24"/>
        </w:rPr>
        <w:t xml:space="preserve">KEY WORDS </w:t>
      </w:r>
      <w:r>
        <w:rPr>
          <w:rFonts w:ascii="Times New Roman" w:hAnsi="Times New Roman"/>
          <w:sz w:val="24"/>
          <w:szCs w:val="24"/>
        </w:rPr>
        <w:t>mule dee</w:t>
      </w:r>
      <w:r>
        <w:rPr>
          <w:rFonts w:ascii="Times New Roman" w:hAnsi="Times New Roman"/>
          <w:sz w:val="24"/>
          <w:szCs w:val="24"/>
        </w:rPr>
        <w:t>r</w:t>
      </w:r>
      <w:r>
        <w:rPr>
          <w:rFonts w:ascii="Times New Roman" w:hAnsi="Times New Roman"/>
          <w:sz w:val="24"/>
          <w:szCs w:val="24"/>
        </w:rPr>
        <w:t>,</w:t>
      </w:r>
      <w:r w:rsidRPr="008F7C69">
        <w:rPr>
          <w:rFonts w:ascii="Times New Roman" w:hAnsi="Times New Roman"/>
          <w:sz w:val="24"/>
          <w:szCs w:val="24"/>
        </w:rPr>
        <w:t xml:space="preserve"> data transfer, delay tolerant network, global positioning system telemetry, </w:t>
      </w:r>
      <w:r w:rsidRPr="00B42DB0">
        <w:rPr>
          <w:rFonts w:ascii="Times New Roman" w:hAnsi="Times New Roman"/>
          <w:i/>
          <w:sz w:val="24"/>
          <w:szCs w:val="24"/>
        </w:rPr>
        <w:t>Odocoileus hemionus</w:t>
      </w:r>
      <w:r w:rsidRPr="008F7C69">
        <w:rPr>
          <w:rFonts w:ascii="Times New Roman" w:hAnsi="Times New Roman"/>
          <w:i/>
          <w:sz w:val="24"/>
          <w:szCs w:val="24"/>
        </w:rPr>
        <w:t>,</w:t>
      </w:r>
      <w:r w:rsidRPr="008F7C69">
        <w:rPr>
          <w:rFonts w:ascii="Times New Roman" w:hAnsi="Times New Roman"/>
          <w:sz w:val="24"/>
          <w:szCs w:val="24"/>
        </w:rPr>
        <w:t xml:space="preserve"> proximity logger.</w:t>
      </w:r>
    </w:p>
    <w:p w:rsidR="00144FAF" w:rsidRDefault="008D2F0E">
      <w:pPr>
        <w:tabs>
          <w:tab w:val="left" w:pos="720"/>
        </w:tabs>
        <w:spacing w:line="480" w:lineRule="auto"/>
        <w:jc w:val="right"/>
        <w:rPr>
          <w:rFonts w:ascii="Times New Roman" w:hAnsi="Times New Roman"/>
          <w:b/>
          <w:caps/>
        </w:rPr>
        <w:pPrChange w:id="38" w:author="Tom Hobbs" w:date="2014-10-20T03:19:00Z">
          <w:pPr>
            <w:tabs>
              <w:tab w:val="left" w:pos="720"/>
            </w:tabs>
            <w:spacing w:line="240" w:lineRule="auto"/>
            <w:jc w:val="right"/>
          </w:pPr>
        </w:pPrChange>
      </w:pPr>
      <w:r w:rsidRPr="00B42DB0">
        <w:rPr>
          <w:rFonts w:ascii="Times New Roman" w:hAnsi="Times New Roman"/>
          <w:b/>
          <w:caps/>
          <w:sz w:val="24"/>
        </w:rPr>
        <w:t>(</w:t>
      </w:r>
      <w:r w:rsidRPr="00B42DB0">
        <w:rPr>
          <w:rFonts w:ascii="Times New Roman" w:hAnsi="Times New Roman"/>
          <w:b/>
          <w:caps/>
          <w:sz w:val="24"/>
        </w:rPr>
        <w:t>Wildlife Society Bulletin 00(0)</w:t>
      </w:r>
      <w:r w:rsidRPr="00B42DB0">
        <w:rPr>
          <w:rFonts w:ascii="Times New Roman" w:hAnsi="Times New Roman"/>
          <w:b/>
          <w:caps/>
          <w:sz w:val="24"/>
        </w:rPr>
        <w:t>:</w:t>
      </w:r>
      <w:r w:rsidRPr="00B42DB0">
        <w:rPr>
          <w:rFonts w:ascii="Times New Roman" w:hAnsi="Times New Roman"/>
          <w:b/>
          <w:caps/>
          <w:sz w:val="24"/>
        </w:rPr>
        <w:t>000</w:t>
      </w:r>
      <w:r w:rsidRPr="00B42DB0">
        <w:rPr>
          <w:rFonts w:ascii="Times New Roman" w:hAnsi="Times New Roman"/>
          <w:b/>
          <w:caps/>
          <w:sz w:val="24"/>
        </w:rPr>
        <w:t>–</w:t>
      </w:r>
      <w:r w:rsidRPr="00B42DB0">
        <w:rPr>
          <w:rFonts w:ascii="Times New Roman" w:hAnsi="Times New Roman"/>
          <w:b/>
          <w:caps/>
          <w:sz w:val="24"/>
        </w:rPr>
        <w:t>000</w:t>
      </w:r>
      <w:r w:rsidRPr="00B42DB0">
        <w:rPr>
          <w:rFonts w:ascii="Times New Roman" w:hAnsi="Times New Roman"/>
          <w:b/>
          <w:caps/>
          <w:sz w:val="24"/>
        </w:rPr>
        <w:t>;</w:t>
      </w:r>
      <w:r w:rsidRPr="00B42DB0">
        <w:rPr>
          <w:rFonts w:ascii="Times New Roman" w:hAnsi="Times New Roman"/>
          <w:b/>
          <w:caps/>
          <w:sz w:val="24"/>
        </w:rPr>
        <w:t xml:space="preserve"> 201X</w:t>
      </w:r>
      <w:r w:rsidRPr="00B42DB0">
        <w:rPr>
          <w:rFonts w:ascii="Times New Roman" w:hAnsi="Times New Roman"/>
          <w:b/>
          <w:caps/>
          <w:sz w:val="24"/>
        </w:rPr>
        <w:t>)</w:t>
      </w:r>
    </w:p>
    <w:p w:rsidR="00144FAF" w:rsidRDefault="008D2F0E">
      <w:pPr>
        <w:tabs>
          <w:tab w:val="left" w:pos="720"/>
        </w:tabs>
        <w:spacing w:after="0" w:line="480" w:lineRule="auto"/>
        <w:rPr>
          <w:rFonts w:ascii="Times New Roman" w:hAnsi="Times New Roman"/>
          <w:sz w:val="24"/>
          <w:szCs w:val="24"/>
        </w:rPr>
        <w:pPrChange w:id="39" w:author="Tom Hobbs" w:date="2014-10-20T03:19:00Z">
          <w:pPr>
            <w:tabs>
              <w:tab w:val="left" w:pos="720"/>
            </w:tabs>
            <w:spacing w:after="0" w:line="240" w:lineRule="auto"/>
          </w:pPr>
        </w:pPrChange>
      </w:pPr>
    </w:p>
    <w:p w:rsidR="00144FAF" w:rsidRDefault="008D2F0E">
      <w:pPr>
        <w:tabs>
          <w:tab w:val="left" w:pos="720"/>
        </w:tabs>
        <w:spacing w:after="0" w:line="480" w:lineRule="auto"/>
        <w:rPr>
          <w:rFonts w:ascii="Times New Roman" w:hAnsi="Times New Roman"/>
          <w:sz w:val="24"/>
          <w:szCs w:val="24"/>
        </w:rPr>
        <w:pPrChange w:id="40" w:author="Tom Hobbs" w:date="2014-10-20T03:19:00Z">
          <w:pPr>
            <w:tabs>
              <w:tab w:val="left" w:pos="720"/>
            </w:tabs>
            <w:spacing w:after="0" w:line="240" w:lineRule="auto"/>
          </w:pPr>
        </w:pPrChange>
      </w:pPr>
      <w:r w:rsidRPr="00B42DB0">
        <w:rPr>
          <w:rFonts w:ascii="Times New Roman" w:hAnsi="Times New Roman"/>
          <w:sz w:val="24"/>
          <w:szCs w:val="24"/>
        </w:rPr>
        <w:t>The technology available for wildlife tracking has undergone large advances in recent yea</w:t>
      </w:r>
      <w:r w:rsidRPr="00B42DB0">
        <w:rPr>
          <w:rFonts w:ascii="Times New Roman" w:hAnsi="Times New Roman"/>
          <w:sz w:val="24"/>
          <w:szCs w:val="24"/>
        </w:rPr>
        <w:t>rs. Developments focusing on revealing the interactions of animals in a population are increasing wildlife biologists</w:t>
      </w:r>
      <w:r>
        <w:rPr>
          <w:rFonts w:ascii="Times New Roman" w:hAnsi="Times New Roman"/>
          <w:sz w:val="24"/>
          <w:szCs w:val="24"/>
        </w:rPr>
        <w:t>'</w:t>
      </w:r>
      <w:r w:rsidRPr="00B42DB0">
        <w:rPr>
          <w:rFonts w:ascii="Times New Roman" w:hAnsi="Times New Roman"/>
          <w:sz w:val="24"/>
          <w:szCs w:val="24"/>
        </w:rPr>
        <w:t xml:space="preserve"> understanding of population dynamics. </w:t>
      </w:r>
      <w:ins w:id="41" w:author="Tom Hobbs" w:date="2014-10-20T03:21:00Z">
        <w:r>
          <w:rPr>
            <w:rFonts w:ascii="Times New Roman" w:hAnsi="Times New Roman"/>
            <w:sz w:val="24"/>
            <w:szCs w:val="24"/>
          </w:rPr>
          <w:t>Although</w:t>
        </w:r>
      </w:ins>
      <w:del w:id="42" w:author="Tom Hobbs" w:date="2014-10-20T03:21:00Z">
        <w:r w:rsidRPr="00B42DB0" w:rsidDel="00C84A9E">
          <w:rPr>
            <w:rFonts w:ascii="Times New Roman" w:hAnsi="Times New Roman"/>
            <w:sz w:val="24"/>
            <w:szCs w:val="24"/>
          </w:rPr>
          <w:delText>While</w:delText>
        </w:r>
      </w:del>
      <w:r w:rsidRPr="00B42DB0">
        <w:rPr>
          <w:rFonts w:ascii="Times New Roman" w:hAnsi="Times New Roman"/>
          <w:sz w:val="24"/>
          <w:szCs w:val="24"/>
        </w:rPr>
        <w:t xml:space="preserve"> VHF telemetry systems </w:t>
      </w:r>
      <w:del w:id="43" w:author="Tom Hobbs" w:date="2014-10-20T03:21:00Z">
        <w:r w:rsidRPr="00B42DB0" w:rsidDel="00C84A9E">
          <w:rPr>
            <w:rFonts w:ascii="Times New Roman" w:hAnsi="Times New Roman"/>
            <w:sz w:val="24"/>
            <w:szCs w:val="24"/>
          </w:rPr>
          <w:delText xml:space="preserve">still </w:delText>
        </w:r>
      </w:del>
      <w:r w:rsidRPr="00B42DB0">
        <w:rPr>
          <w:rFonts w:ascii="Times New Roman" w:hAnsi="Times New Roman"/>
          <w:sz w:val="24"/>
          <w:szCs w:val="24"/>
        </w:rPr>
        <w:t xml:space="preserve">remain widely used for low-cost wildlife monitoring, the </w:t>
      </w:r>
      <w:r w:rsidRPr="00B42DB0">
        <w:rPr>
          <w:rFonts w:ascii="Times New Roman" w:hAnsi="Times New Roman"/>
          <w:sz w:val="24"/>
          <w:szCs w:val="24"/>
        </w:rPr>
        <w:t>addition of GPS to the collars have added a new degree of precision in wildlife tracking. However, for field population studies, there is still nothing commercially available that allows for the collection of both temporal and spatial data during the study</w:t>
      </w:r>
      <w:r w:rsidRPr="00B42DB0">
        <w:rPr>
          <w:rFonts w:ascii="Times New Roman" w:hAnsi="Times New Roman"/>
          <w:sz w:val="24"/>
          <w:szCs w:val="24"/>
        </w:rPr>
        <w:t xml:space="preserve"> individuals’ encounters and interactions.</w:t>
      </w:r>
      <w:r w:rsidRPr="00B326A4">
        <w:rPr>
          <w:rFonts w:ascii="Times New Roman" w:hAnsi="Times New Roman"/>
          <w:sz w:val="24"/>
          <w:szCs w:val="24"/>
        </w:rPr>
        <w:t xml:space="preserve"> </w:t>
      </w:r>
      <w:r w:rsidRPr="00B42DB0">
        <w:rPr>
          <w:rFonts w:ascii="Times New Roman" w:hAnsi="Times New Roman"/>
          <w:sz w:val="24"/>
          <w:szCs w:val="24"/>
        </w:rPr>
        <w:t xml:space="preserve">In this study </w:t>
      </w:r>
      <w:r>
        <w:rPr>
          <w:rFonts w:ascii="Times New Roman" w:hAnsi="Times New Roman"/>
          <w:sz w:val="24"/>
          <w:szCs w:val="24"/>
        </w:rPr>
        <w:t xml:space="preserve">we </w:t>
      </w:r>
      <w:del w:id="44" w:author="Tom Hobbs" w:date="2014-10-20T03:22:00Z">
        <w:r w:rsidDel="00F452B4">
          <w:rPr>
            <w:rFonts w:ascii="Times New Roman" w:hAnsi="Times New Roman"/>
            <w:sz w:val="24"/>
            <w:szCs w:val="24"/>
          </w:rPr>
          <w:delText xml:space="preserve">deployed </w:delText>
        </w:r>
      </w:del>
      <w:ins w:id="45" w:author="Tom Hobbs" w:date="2014-10-20T03:22:00Z">
        <w:r>
          <w:rPr>
            <w:rFonts w:ascii="Times New Roman" w:hAnsi="Times New Roman"/>
            <w:sz w:val="24"/>
            <w:szCs w:val="24"/>
          </w:rPr>
          <w:t xml:space="preserve">evaluated </w:t>
        </w:r>
      </w:ins>
      <w:r>
        <w:rPr>
          <w:rFonts w:ascii="Times New Roman" w:hAnsi="Times New Roman"/>
          <w:sz w:val="24"/>
          <w:szCs w:val="24"/>
        </w:rPr>
        <w:t>a novel</w:t>
      </w:r>
      <w:r w:rsidRPr="00B42DB0">
        <w:rPr>
          <w:rFonts w:ascii="Times New Roman" w:hAnsi="Times New Roman"/>
          <w:sz w:val="24"/>
          <w:szCs w:val="24"/>
        </w:rPr>
        <w:t xml:space="preserve"> telemetry system called Wildsense with on-board wireless sensor networks (WSN) designed and preliminarily tested b</w:t>
      </w:r>
      <w:r>
        <w:rPr>
          <w:rFonts w:ascii="Times New Roman" w:hAnsi="Times New Roman"/>
          <w:sz w:val="24"/>
          <w:szCs w:val="24"/>
        </w:rPr>
        <w:t>y Davis et al. (2012)</w:t>
      </w:r>
      <w:ins w:id="46" w:author="Tom Hobbs" w:date="2014-10-20T03:22:00Z">
        <w:r>
          <w:rPr>
            <w:rFonts w:ascii="Times New Roman" w:hAnsi="Times New Roman"/>
            <w:sz w:val="24"/>
            <w:szCs w:val="24"/>
          </w:rPr>
          <w:t>.  We deployed the system free-ran</w:t>
        </w:r>
        <w:r>
          <w:rPr>
            <w:rFonts w:ascii="Times New Roman" w:hAnsi="Times New Roman"/>
            <w:sz w:val="24"/>
            <w:szCs w:val="24"/>
          </w:rPr>
          <w:t xml:space="preserve">ging </w:t>
        </w:r>
      </w:ins>
      <w:del w:id="47" w:author="Tom Hobbs" w:date="2014-10-20T03:22:00Z">
        <w:r w:rsidRPr="00B42DB0" w:rsidDel="00F452B4">
          <w:rPr>
            <w:rFonts w:ascii="Times New Roman" w:hAnsi="Times New Roman"/>
            <w:sz w:val="24"/>
            <w:szCs w:val="24"/>
          </w:rPr>
          <w:delText xml:space="preserve"> on wild </w:delText>
        </w:r>
      </w:del>
      <w:r w:rsidRPr="00B42DB0">
        <w:rPr>
          <w:rFonts w:ascii="Times New Roman" w:hAnsi="Times New Roman"/>
          <w:sz w:val="24"/>
          <w:szCs w:val="24"/>
        </w:rPr>
        <w:t>mule deer (</w:t>
      </w:r>
      <w:r w:rsidRPr="00B42DB0">
        <w:rPr>
          <w:rFonts w:ascii="Times New Roman" w:hAnsi="Times New Roman"/>
          <w:i/>
          <w:sz w:val="24"/>
          <w:szCs w:val="24"/>
        </w:rPr>
        <w:t>Odocoileus hemionus</w:t>
      </w:r>
      <w:r w:rsidRPr="00B42DB0">
        <w:rPr>
          <w:rFonts w:ascii="Times New Roman" w:hAnsi="Times New Roman"/>
          <w:sz w:val="24"/>
          <w:szCs w:val="24"/>
        </w:rPr>
        <w:t>) in a remote, rugged landscape.</w:t>
      </w:r>
    </w:p>
    <w:p w:rsidR="00144FAF" w:rsidRDefault="008D2F0E">
      <w:pPr>
        <w:tabs>
          <w:tab w:val="left" w:pos="720"/>
        </w:tabs>
        <w:spacing w:after="0" w:line="480" w:lineRule="auto"/>
        <w:rPr>
          <w:rFonts w:ascii="Times New Roman" w:hAnsi="Times New Roman"/>
          <w:sz w:val="24"/>
          <w:szCs w:val="24"/>
        </w:rPr>
        <w:pPrChange w:id="48" w:author="Tom Hobbs" w:date="2014-10-20T03:19:00Z">
          <w:pPr>
            <w:tabs>
              <w:tab w:val="left" w:pos="720"/>
            </w:tabs>
            <w:spacing w:after="0" w:line="240" w:lineRule="auto"/>
          </w:pPr>
        </w:pPrChange>
      </w:pPr>
      <w:r>
        <w:rPr>
          <w:rFonts w:ascii="Times New Roman" w:hAnsi="Times New Roman"/>
          <w:sz w:val="24"/>
          <w:szCs w:val="24"/>
        </w:rPr>
        <w:tab/>
      </w:r>
      <w:r w:rsidRPr="00B42DB0">
        <w:rPr>
          <w:rFonts w:ascii="Times New Roman" w:hAnsi="Times New Roman"/>
          <w:sz w:val="24"/>
          <w:szCs w:val="24"/>
        </w:rPr>
        <w:t>Commercially available proximity data loggers have shown some success identifying interactions between individuals in field settings (Ji et al. 2005, Prange et al. 2006, Hamede e</w:t>
      </w:r>
      <w:r w:rsidRPr="00B42DB0">
        <w:rPr>
          <w:rFonts w:ascii="Times New Roman" w:hAnsi="Times New Roman"/>
          <w:sz w:val="24"/>
          <w:szCs w:val="24"/>
        </w:rPr>
        <w:t>t al. 2009), but are limited by the VHF technology to collect only temporal data (date, time and duration of contact).</w:t>
      </w:r>
      <w:r>
        <w:rPr>
          <w:rFonts w:ascii="Times New Roman" w:hAnsi="Times New Roman"/>
          <w:sz w:val="24"/>
          <w:szCs w:val="24"/>
        </w:rPr>
        <w:t xml:space="preserve"> </w:t>
      </w:r>
      <w:r w:rsidRPr="00D720AC">
        <w:rPr>
          <w:rFonts w:ascii="Times New Roman" w:hAnsi="Times New Roman"/>
          <w:sz w:val="24"/>
          <w:szCs w:val="24"/>
        </w:rPr>
        <w:t>Improvements in GPS collar technology h</w:t>
      </w:r>
      <w:ins w:id="49" w:author="Tom Hobbs" w:date="2014-10-20T03:22:00Z">
        <w:r>
          <w:rPr>
            <w:rFonts w:ascii="Times New Roman" w:hAnsi="Times New Roman"/>
            <w:sz w:val="24"/>
            <w:szCs w:val="24"/>
          </w:rPr>
          <w:t>ave</w:t>
        </w:r>
      </w:ins>
      <w:del w:id="50" w:author="Tom Hobbs" w:date="2014-10-20T03:22:00Z">
        <w:r w:rsidRPr="00D720AC" w:rsidDel="00F452B4">
          <w:rPr>
            <w:rFonts w:ascii="Times New Roman" w:hAnsi="Times New Roman"/>
            <w:sz w:val="24"/>
            <w:szCs w:val="24"/>
          </w:rPr>
          <w:delText>as</w:delText>
        </w:r>
      </w:del>
      <w:r w:rsidRPr="00D720AC">
        <w:rPr>
          <w:rFonts w:ascii="Times New Roman" w:hAnsi="Times New Roman"/>
          <w:sz w:val="24"/>
          <w:szCs w:val="24"/>
        </w:rPr>
        <w:t xml:space="preserve"> greatly increased the accuracy </w:t>
      </w:r>
      <w:del w:id="51" w:author="Tom Hobbs" w:date="2014-10-20T03:23:00Z">
        <w:r w:rsidRPr="00D720AC" w:rsidDel="00F452B4">
          <w:rPr>
            <w:rFonts w:ascii="Times New Roman" w:hAnsi="Times New Roman"/>
            <w:sz w:val="24"/>
            <w:szCs w:val="24"/>
          </w:rPr>
          <w:delText>to which an</w:delText>
        </w:r>
      </w:del>
      <w:ins w:id="52" w:author="Tom Hobbs" w:date="2014-10-20T03:23:00Z">
        <w:r>
          <w:rPr>
            <w:rFonts w:ascii="Times New Roman" w:hAnsi="Times New Roman"/>
            <w:sz w:val="24"/>
            <w:szCs w:val="24"/>
          </w:rPr>
          <w:t>of observations of</w:t>
        </w:r>
      </w:ins>
      <w:r w:rsidRPr="00D720AC">
        <w:rPr>
          <w:rFonts w:ascii="Times New Roman" w:hAnsi="Times New Roman"/>
          <w:sz w:val="24"/>
          <w:szCs w:val="24"/>
        </w:rPr>
        <w:t xml:space="preserve"> </w:t>
      </w:r>
      <w:ins w:id="53" w:author="Tom Hobbs" w:date="2014-10-20T03:23:00Z">
        <w:r>
          <w:rPr>
            <w:rFonts w:ascii="Times New Roman" w:hAnsi="Times New Roman"/>
            <w:sz w:val="24"/>
            <w:szCs w:val="24"/>
          </w:rPr>
          <w:t xml:space="preserve">an </w:t>
        </w:r>
      </w:ins>
      <w:r w:rsidRPr="00D720AC">
        <w:rPr>
          <w:rFonts w:ascii="Times New Roman" w:hAnsi="Times New Roman"/>
          <w:sz w:val="24"/>
          <w:szCs w:val="24"/>
        </w:rPr>
        <w:t>individual’s movement</w:t>
      </w:r>
      <w:ins w:id="54" w:author="Tom Hobbs" w:date="2014-10-20T03:23:00Z">
        <w:r>
          <w:rPr>
            <w:rFonts w:ascii="Times New Roman" w:hAnsi="Times New Roman"/>
            <w:sz w:val="24"/>
            <w:szCs w:val="24"/>
          </w:rPr>
          <w:t>.  None</w:t>
        </w:r>
        <w:r>
          <w:rPr>
            <w:rFonts w:ascii="Times New Roman" w:hAnsi="Times New Roman"/>
            <w:sz w:val="24"/>
            <w:szCs w:val="24"/>
          </w:rPr>
          <w:t>theless,</w:t>
        </w:r>
      </w:ins>
      <w:del w:id="55" w:author="Tom Hobbs" w:date="2014-10-20T03:23:00Z">
        <w:r w:rsidRPr="00D720AC" w:rsidDel="00F452B4">
          <w:rPr>
            <w:rFonts w:ascii="Times New Roman" w:hAnsi="Times New Roman"/>
            <w:sz w:val="24"/>
            <w:szCs w:val="24"/>
          </w:rPr>
          <w:delText>s</w:delText>
        </w:r>
      </w:del>
      <w:del w:id="56" w:author="Tom Hobbs" w:date="2014-10-20T03:24:00Z">
        <w:r w:rsidRPr="00D720AC" w:rsidDel="00F452B4">
          <w:rPr>
            <w:rFonts w:ascii="Times New Roman" w:hAnsi="Times New Roman"/>
            <w:sz w:val="24"/>
            <w:szCs w:val="24"/>
          </w:rPr>
          <w:delText xml:space="preserve"> can be tracked, however</w:delText>
        </w:r>
      </w:del>
      <w:r w:rsidRPr="00D720AC">
        <w:rPr>
          <w:rFonts w:ascii="Times New Roman" w:hAnsi="Times New Roman"/>
          <w:sz w:val="24"/>
          <w:szCs w:val="24"/>
        </w:rPr>
        <w:t xml:space="preserve"> </w:t>
      </w:r>
      <w:ins w:id="57" w:author="Tom Hobbs" w:date="2014-10-20T03:24:00Z">
        <w:r w:rsidRPr="00D720AC">
          <w:rPr>
            <w:rFonts w:ascii="Times New Roman" w:hAnsi="Times New Roman"/>
            <w:sz w:val="24"/>
            <w:szCs w:val="24"/>
          </w:rPr>
          <w:t xml:space="preserve">collecting </w:t>
        </w:r>
        <w:r>
          <w:rPr>
            <w:rFonts w:ascii="Times New Roman" w:hAnsi="Times New Roman"/>
            <w:sz w:val="24"/>
            <w:szCs w:val="24"/>
          </w:rPr>
          <w:t xml:space="preserve">sufficiently </w:t>
        </w:r>
        <w:r w:rsidRPr="00D720AC">
          <w:rPr>
            <w:rFonts w:ascii="Times New Roman" w:hAnsi="Times New Roman"/>
            <w:sz w:val="24"/>
            <w:szCs w:val="24"/>
          </w:rPr>
          <w:t>frequent enough fixes to infer interactions or encounters between individuals (which may be brief) greatly decreases the battery life of the collar and ther</w:t>
        </w:r>
        <w:r>
          <w:rPr>
            <w:rFonts w:ascii="Times New Roman" w:hAnsi="Times New Roman"/>
            <w:sz w:val="24"/>
            <w:szCs w:val="24"/>
          </w:rPr>
          <w:t>efore the duration of the study</w:t>
        </w:r>
      </w:ins>
      <w:del w:id="58" w:author="Tom Hobbs" w:date="2014-10-20T03:24:00Z">
        <w:r w:rsidRPr="00D720AC" w:rsidDel="00F452B4">
          <w:rPr>
            <w:rFonts w:ascii="Times New Roman" w:hAnsi="Times New Roman"/>
            <w:sz w:val="24"/>
            <w:szCs w:val="24"/>
          </w:rPr>
          <w:delText xml:space="preserve">because of </w:delText>
        </w:r>
        <w:r w:rsidRPr="00D720AC" w:rsidDel="00F452B4">
          <w:rPr>
            <w:rFonts w:ascii="Times New Roman" w:hAnsi="Times New Roman"/>
            <w:sz w:val="24"/>
            <w:szCs w:val="24"/>
          </w:rPr>
          <w:delText>the cost benefit between fixes and battery life</w:delText>
        </w:r>
      </w:del>
      <w:r w:rsidRPr="00D720AC">
        <w:rPr>
          <w:rFonts w:ascii="Times New Roman" w:hAnsi="Times New Roman"/>
          <w:sz w:val="24"/>
          <w:szCs w:val="24"/>
        </w:rPr>
        <w:t xml:space="preserve">, </w:t>
      </w:r>
      <w:del w:id="59" w:author="Tom Hobbs" w:date="2014-10-20T03:24:00Z">
        <w:r w:rsidRPr="00D720AC" w:rsidDel="00F452B4">
          <w:rPr>
            <w:rFonts w:ascii="Times New Roman" w:hAnsi="Times New Roman"/>
            <w:sz w:val="24"/>
            <w:szCs w:val="24"/>
          </w:rPr>
          <w:delText xml:space="preserve">collecting frequent enough fixes to later infer interactions or encounters between individuals (which may be brief) greatly decreases the battery life of the collar and therefore the duration of the study. </w:delText>
        </w:r>
      </w:del>
      <w:r w:rsidRPr="00B42DB0">
        <w:rPr>
          <w:rFonts w:ascii="Times New Roman" w:hAnsi="Times New Roman"/>
          <w:sz w:val="24"/>
          <w:szCs w:val="24"/>
        </w:rPr>
        <w:t>T</w:t>
      </w:r>
      <w:r w:rsidRPr="00B42DB0">
        <w:rPr>
          <w:rFonts w:ascii="Times New Roman" w:hAnsi="Times New Roman"/>
          <w:sz w:val="24"/>
          <w:szCs w:val="24"/>
        </w:rPr>
        <w:t xml:space="preserve">he WSN’s integrated into next-generation GPS collars in WildSense enables the collection of more precise spatial data in addition to temporal and create opportunities for cost-effective population-centered network tracking approaches (Davis et al. 2012). </w:t>
      </w:r>
    </w:p>
    <w:p w:rsidR="00144FAF" w:rsidRDefault="008D2F0E">
      <w:pPr>
        <w:tabs>
          <w:tab w:val="left" w:pos="720"/>
        </w:tabs>
        <w:spacing w:after="0" w:line="480" w:lineRule="auto"/>
        <w:rPr>
          <w:rFonts w:ascii="Times New Roman" w:hAnsi="Times New Roman"/>
          <w:sz w:val="24"/>
          <w:szCs w:val="24"/>
        </w:rPr>
        <w:pPrChange w:id="60" w:author="Tom Hobbs" w:date="2014-10-20T03:19:00Z">
          <w:pPr>
            <w:tabs>
              <w:tab w:val="left" w:pos="720"/>
            </w:tabs>
            <w:spacing w:after="0" w:line="240" w:lineRule="auto"/>
          </w:pPr>
        </w:pPrChange>
      </w:pPr>
      <w:r>
        <w:rPr>
          <w:rFonts w:ascii="Times New Roman" w:hAnsi="Times New Roman"/>
          <w:sz w:val="24"/>
          <w:szCs w:val="24"/>
        </w:rPr>
        <w:tab/>
      </w:r>
      <w:r>
        <w:rPr>
          <w:rFonts w:ascii="Times New Roman" w:hAnsi="Times New Roman"/>
          <w:sz w:val="24"/>
          <w:szCs w:val="24"/>
        </w:rPr>
        <w:t xml:space="preserve">The delay-tolerant WSN </w:t>
      </w:r>
      <w:r w:rsidRPr="00D720AC">
        <w:rPr>
          <w:rFonts w:ascii="Times New Roman" w:hAnsi="Times New Roman"/>
          <w:sz w:val="24"/>
          <w:szCs w:val="24"/>
        </w:rPr>
        <w:t>use</w:t>
      </w:r>
      <w:r>
        <w:rPr>
          <w:rFonts w:ascii="Times New Roman" w:hAnsi="Times New Roman"/>
          <w:sz w:val="24"/>
          <w:szCs w:val="24"/>
        </w:rPr>
        <w:t>s</w:t>
      </w:r>
      <w:r w:rsidRPr="00D720AC">
        <w:rPr>
          <w:rFonts w:ascii="Times New Roman" w:hAnsi="Times New Roman"/>
          <w:sz w:val="24"/>
          <w:szCs w:val="24"/>
        </w:rPr>
        <w:t xml:space="preserve"> a “store-and-forward” message transfer system. The MICAz motes overcome the need for constant connectivity by using components capable of both storing and transferring da</w:t>
      </w:r>
      <w:r>
        <w:rPr>
          <w:rFonts w:ascii="Times New Roman" w:hAnsi="Times New Roman"/>
          <w:sz w:val="24"/>
          <w:szCs w:val="24"/>
        </w:rPr>
        <w:t xml:space="preserve">ta (Shah and Kosta 2010). </w:t>
      </w:r>
      <w:r w:rsidRPr="00D720AC">
        <w:rPr>
          <w:rFonts w:ascii="Times New Roman" w:hAnsi="Times New Roman"/>
          <w:sz w:val="24"/>
          <w:szCs w:val="24"/>
        </w:rPr>
        <w:t>Wildsense ensures that the epis</w:t>
      </w:r>
      <w:r w:rsidRPr="00D720AC">
        <w:rPr>
          <w:rFonts w:ascii="Times New Roman" w:hAnsi="Times New Roman"/>
          <w:sz w:val="24"/>
          <w:szCs w:val="24"/>
        </w:rPr>
        <w:t xml:space="preserve">odic connectivity between collared individuals are recorded spatially and temporally. This type of data transfer is especially beneficial in rugged and remote field conditions where a continuously connected wireless </w:t>
      </w:r>
      <w:r>
        <w:rPr>
          <w:rFonts w:ascii="Times New Roman" w:hAnsi="Times New Roman"/>
          <w:sz w:val="24"/>
          <w:szCs w:val="24"/>
        </w:rPr>
        <w:t>network is not feasible. E</w:t>
      </w:r>
      <w:r w:rsidRPr="00D720AC">
        <w:rPr>
          <w:rFonts w:ascii="Times New Roman" w:hAnsi="Times New Roman"/>
          <w:sz w:val="24"/>
          <w:szCs w:val="24"/>
        </w:rPr>
        <w:t>ach individual</w:t>
      </w:r>
      <w:r w:rsidRPr="00D720AC">
        <w:rPr>
          <w:rFonts w:ascii="Times New Roman" w:hAnsi="Times New Roman"/>
          <w:sz w:val="24"/>
          <w:szCs w:val="24"/>
        </w:rPr>
        <w:t xml:space="preserve">’s data is </w:t>
      </w:r>
      <w:r>
        <w:rPr>
          <w:rFonts w:ascii="Times New Roman" w:hAnsi="Times New Roman"/>
          <w:sz w:val="24"/>
          <w:szCs w:val="24"/>
        </w:rPr>
        <w:t xml:space="preserve">also </w:t>
      </w:r>
      <w:r w:rsidRPr="00D720AC">
        <w:rPr>
          <w:rFonts w:ascii="Times New Roman" w:hAnsi="Times New Roman"/>
          <w:sz w:val="24"/>
          <w:szCs w:val="24"/>
        </w:rPr>
        <w:t xml:space="preserve">exchanged between the collars during these potential interactions. This data redundancy minimizes data loss from damaged </w:t>
      </w:r>
      <w:r>
        <w:rPr>
          <w:rFonts w:ascii="Times New Roman" w:hAnsi="Times New Roman"/>
          <w:sz w:val="24"/>
          <w:szCs w:val="24"/>
        </w:rPr>
        <w:t>or unrecovered collars</w:t>
      </w:r>
      <w:r w:rsidRPr="00D720AC">
        <w:rPr>
          <w:rFonts w:ascii="Times New Roman" w:hAnsi="Times New Roman"/>
          <w:sz w:val="24"/>
          <w:szCs w:val="24"/>
        </w:rPr>
        <w:t xml:space="preserve"> (Ahn et al. 2013). </w:t>
      </w:r>
    </w:p>
    <w:p w:rsidR="00144FAF" w:rsidRDefault="008D2F0E">
      <w:pPr>
        <w:tabs>
          <w:tab w:val="left" w:pos="720"/>
        </w:tabs>
        <w:spacing w:after="0" w:line="480" w:lineRule="auto"/>
        <w:rPr>
          <w:rFonts w:ascii="Times New Roman" w:hAnsi="Times New Roman"/>
          <w:sz w:val="24"/>
          <w:szCs w:val="24"/>
        </w:rPr>
        <w:pPrChange w:id="61" w:author="Tom Hobbs" w:date="2014-10-20T03:19:00Z">
          <w:pPr>
            <w:tabs>
              <w:tab w:val="left" w:pos="720"/>
            </w:tabs>
            <w:spacing w:after="0" w:line="240" w:lineRule="auto"/>
          </w:pPr>
        </w:pPrChange>
      </w:pPr>
      <w:r>
        <w:rPr>
          <w:rFonts w:ascii="Times New Roman" w:hAnsi="Times New Roman"/>
          <w:sz w:val="24"/>
          <w:szCs w:val="24"/>
        </w:rPr>
        <w:tab/>
      </w:r>
      <w:r>
        <w:rPr>
          <w:rFonts w:ascii="Times New Roman" w:hAnsi="Times New Roman"/>
          <w:sz w:val="24"/>
          <w:szCs w:val="24"/>
        </w:rPr>
        <w:t>Wildsense technology incorporates</w:t>
      </w:r>
      <w:r>
        <w:rPr>
          <w:rFonts w:ascii="Times New Roman" w:hAnsi="Times New Roman"/>
          <w:sz w:val="24"/>
          <w:szCs w:val="24"/>
        </w:rPr>
        <w:t xml:space="preserve"> stationary</w:t>
      </w:r>
      <w:r>
        <w:rPr>
          <w:rFonts w:ascii="Times New Roman" w:hAnsi="Times New Roman"/>
          <w:sz w:val="24"/>
          <w:szCs w:val="24"/>
        </w:rPr>
        <w:t xml:space="preserve"> </w:t>
      </w:r>
      <w:r w:rsidRPr="00D720AC">
        <w:rPr>
          <w:rFonts w:ascii="Times New Roman" w:hAnsi="Times New Roman"/>
          <w:sz w:val="24"/>
          <w:szCs w:val="24"/>
        </w:rPr>
        <w:t xml:space="preserve">data collecting nodes </w:t>
      </w:r>
      <w:r>
        <w:rPr>
          <w:rFonts w:ascii="Times New Roman" w:hAnsi="Times New Roman"/>
          <w:sz w:val="24"/>
          <w:szCs w:val="24"/>
        </w:rPr>
        <w:t>in addit</w:t>
      </w:r>
      <w:r>
        <w:rPr>
          <w:rFonts w:ascii="Times New Roman" w:hAnsi="Times New Roman"/>
          <w:sz w:val="24"/>
          <w:szCs w:val="24"/>
        </w:rPr>
        <w:t>ion to the individual collar nodes (</w:t>
      </w:r>
      <w:r w:rsidRPr="00D720AC">
        <w:rPr>
          <w:rFonts w:ascii="Times New Roman" w:hAnsi="Times New Roman"/>
          <w:sz w:val="24"/>
          <w:szCs w:val="24"/>
        </w:rPr>
        <w:t xml:space="preserve">Davis et al. 2013). These “listener” nodes, placed in areas where the study animals frequent, provide an </w:t>
      </w:r>
      <w:r>
        <w:rPr>
          <w:rFonts w:ascii="Times New Roman" w:hAnsi="Times New Roman"/>
          <w:sz w:val="24"/>
          <w:szCs w:val="24"/>
        </w:rPr>
        <w:t xml:space="preserve">opportunity to download data from the collars from </w:t>
      </w:r>
      <w:r>
        <w:rPr>
          <w:rFonts w:ascii="Times New Roman" w:hAnsi="Times New Roman"/>
          <w:sz w:val="24"/>
          <w:szCs w:val="24"/>
        </w:rPr>
        <w:t>distances</w:t>
      </w:r>
      <w:r>
        <w:rPr>
          <w:rFonts w:ascii="Times New Roman" w:hAnsi="Times New Roman"/>
          <w:sz w:val="24"/>
          <w:szCs w:val="24"/>
        </w:rPr>
        <w:t xml:space="preserve"> &lt;30 m</w:t>
      </w:r>
      <w:r>
        <w:rPr>
          <w:rFonts w:ascii="Times New Roman" w:hAnsi="Times New Roman"/>
          <w:sz w:val="24"/>
          <w:szCs w:val="24"/>
        </w:rPr>
        <w:t xml:space="preserve">. </w:t>
      </w:r>
      <w:r w:rsidRPr="00D720AC">
        <w:rPr>
          <w:rFonts w:ascii="Times New Roman" w:hAnsi="Times New Roman"/>
          <w:sz w:val="24"/>
          <w:szCs w:val="24"/>
        </w:rPr>
        <w:t xml:space="preserve">This could be used as a non-invasive method to </w:t>
      </w:r>
      <w:r w:rsidRPr="00D720AC">
        <w:rPr>
          <w:rFonts w:ascii="Times New Roman" w:hAnsi="Times New Roman"/>
          <w:sz w:val="24"/>
          <w:szCs w:val="24"/>
        </w:rPr>
        <w:t>collect data r</w:t>
      </w:r>
      <w:r>
        <w:rPr>
          <w:rFonts w:ascii="Times New Roman" w:hAnsi="Times New Roman"/>
          <w:sz w:val="24"/>
          <w:szCs w:val="24"/>
        </w:rPr>
        <w:t>egularly</w:t>
      </w:r>
      <w:r>
        <w:rPr>
          <w:rFonts w:ascii="Times New Roman" w:hAnsi="Times New Roman"/>
          <w:sz w:val="24"/>
          <w:szCs w:val="24"/>
        </w:rPr>
        <w:t>, with little field tracking time,</w:t>
      </w:r>
      <w:r>
        <w:rPr>
          <w:rFonts w:ascii="Times New Roman" w:hAnsi="Times New Roman"/>
          <w:sz w:val="24"/>
          <w:szCs w:val="24"/>
        </w:rPr>
        <w:t xml:space="preserve"> from the study animals and ensure data are collected even when a study animal or collar are lost.</w:t>
      </w:r>
    </w:p>
    <w:p w:rsidR="00144FAF" w:rsidRDefault="008D2F0E">
      <w:pPr>
        <w:tabs>
          <w:tab w:val="left" w:pos="720"/>
        </w:tabs>
        <w:spacing w:after="0" w:line="480" w:lineRule="auto"/>
        <w:rPr>
          <w:rFonts w:ascii="Times New Roman" w:hAnsi="Times New Roman"/>
          <w:sz w:val="24"/>
          <w:szCs w:val="24"/>
        </w:rPr>
        <w:pPrChange w:id="62" w:author="Tom Hobbs" w:date="2014-10-20T03:19:00Z">
          <w:pPr>
            <w:tabs>
              <w:tab w:val="left" w:pos="720"/>
            </w:tabs>
            <w:spacing w:after="0" w:line="240" w:lineRule="auto"/>
          </w:pPr>
        </w:pPrChange>
      </w:pPr>
      <w:r>
        <w:rPr>
          <w:rFonts w:ascii="Times New Roman" w:hAnsi="Times New Roman"/>
          <w:sz w:val="24"/>
          <w:szCs w:val="24"/>
        </w:rPr>
        <w:tab/>
      </w:r>
      <w:ins w:id="63" w:author="Tom Hobbs" w:date="2014-10-20T03:25:00Z">
        <w:r>
          <w:rPr>
            <w:rFonts w:ascii="Times New Roman" w:hAnsi="Times New Roman"/>
            <w:sz w:val="24"/>
            <w:szCs w:val="24"/>
          </w:rPr>
          <w:t xml:space="preserve">We conducted a </w:t>
        </w:r>
      </w:ins>
      <w:del w:id="64" w:author="Tom Hobbs" w:date="2014-10-20T03:25:00Z">
        <w:r w:rsidDel="00F452B4">
          <w:rPr>
            <w:rFonts w:ascii="Times New Roman" w:hAnsi="Times New Roman"/>
            <w:sz w:val="24"/>
            <w:szCs w:val="24"/>
          </w:rPr>
          <w:delText>In this preliminary</w:delText>
        </w:r>
      </w:del>
      <w:r>
        <w:rPr>
          <w:rFonts w:ascii="Times New Roman" w:hAnsi="Times New Roman"/>
          <w:sz w:val="24"/>
          <w:szCs w:val="24"/>
        </w:rPr>
        <w:t xml:space="preserve"> </w:t>
      </w:r>
      <w:r w:rsidRPr="00D720AC">
        <w:rPr>
          <w:rFonts w:ascii="Times New Roman" w:hAnsi="Times New Roman"/>
          <w:sz w:val="24"/>
          <w:szCs w:val="24"/>
        </w:rPr>
        <w:t xml:space="preserve">field study </w:t>
      </w:r>
      <w:ins w:id="65" w:author="Tom Hobbs" w:date="2014-10-20T03:25:00Z">
        <w:r>
          <w:rPr>
            <w:rFonts w:ascii="Times New Roman" w:hAnsi="Times New Roman"/>
            <w:sz w:val="24"/>
            <w:szCs w:val="24"/>
          </w:rPr>
          <w:t xml:space="preserve">using </w:t>
        </w:r>
      </w:ins>
      <w:r w:rsidRPr="00D720AC">
        <w:rPr>
          <w:rFonts w:ascii="Times New Roman" w:hAnsi="Times New Roman"/>
          <w:sz w:val="24"/>
          <w:szCs w:val="24"/>
        </w:rPr>
        <w:t xml:space="preserve">six wild mule deer </w:t>
      </w:r>
      <w:del w:id="66" w:author="Tom Hobbs" w:date="2014-10-20T03:25:00Z">
        <w:r w:rsidRPr="00D720AC" w:rsidDel="00F452B4">
          <w:rPr>
            <w:rFonts w:ascii="Times New Roman" w:hAnsi="Times New Roman"/>
            <w:sz w:val="24"/>
            <w:szCs w:val="24"/>
          </w:rPr>
          <w:delText xml:space="preserve">were </w:delText>
        </w:r>
      </w:del>
      <w:r w:rsidRPr="00D720AC">
        <w:rPr>
          <w:rFonts w:ascii="Times New Roman" w:hAnsi="Times New Roman"/>
          <w:sz w:val="24"/>
          <w:szCs w:val="24"/>
        </w:rPr>
        <w:t>captured and collared w</w:t>
      </w:r>
      <w:r w:rsidRPr="00D720AC">
        <w:rPr>
          <w:rFonts w:ascii="Times New Roman" w:hAnsi="Times New Roman"/>
          <w:sz w:val="24"/>
          <w:szCs w:val="24"/>
        </w:rPr>
        <w:t xml:space="preserve">ith the WildSense collars for </w:t>
      </w:r>
      <w:del w:id="67" w:author="Tom Hobbs" w:date="2014-10-20T03:25:00Z">
        <w:r w:rsidRPr="00D720AC" w:rsidDel="00F452B4">
          <w:rPr>
            <w:rFonts w:ascii="Times New Roman" w:hAnsi="Times New Roman"/>
            <w:sz w:val="24"/>
            <w:szCs w:val="24"/>
          </w:rPr>
          <w:delText xml:space="preserve">the duration of </w:delText>
        </w:r>
      </w:del>
      <w:r w:rsidRPr="00D720AC">
        <w:rPr>
          <w:rFonts w:ascii="Times New Roman" w:hAnsi="Times New Roman"/>
          <w:sz w:val="24"/>
          <w:szCs w:val="24"/>
        </w:rPr>
        <w:t>one month</w:t>
      </w:r>
      <w:ins w:id="68" w:author="Tom Hobbs" w:date="2014-10-20T03:28:00Z">
        <w:r>
          <w:rPr>
            <w:rFonts w:ascii="Times New Roman" w:hAnsi="Times New Roman"/>
            <w:sz w:val="24"/>
            <w:szCs w:val="24"/>
          </w:rPr>
          <w:t>.</w:t>
        </w:r>
      </w:ins>
      <w:del w:id="69" w:author="Tom Hobbs" w:date="2014-10-20T03:28:00Z">
        <w:r w:rsidRPr="00D720AC" w:rsidDel="00F452B4">
          <w:rPr>
            <w:rFonts w:ascii="Times New Roman" w:hAnsi="Times New Roman"/>
            <w:sz w:val="24"/>
            <w:szCs w:val="24"/>
          </w:rPr>
          <w:delText xml:space="preserve"> i</w:delText>
        </w:r>
        <w:r w:rsidDel="00F452B4">
          <w:rPr>
            <w:rFonts w:ascii="Times New Roman" w:hAnsi="Times New Roman"/>
            <w:sz w:val="24"/>
            <w:szCs w:val="24"/>
          </w:rPr>
          <w:delText>n northern Larimer County</w:delText>
        </w:r>
        <w:r w:rsidRPr="00D720AC" w:rsidDel="00F452B4">
          <w:rPr>
            <w:rFonts w:ascii="Times New Roman" w:hAnsi="Times New Roman"/>
            <w:sz w:val="24"/>
            <w:szCs w:val="24"/>
          </w:rPr>
          <w:delText>, Colorado.</w:delText>
        </w:r>
      </w:del>
      <w:r w:rsidRPr="00D720AC">
        <w:rPr>
          <w:rFonts w:ascii="Times New Roman" w:hAnsi="Times New Roman"/>
          <w:sz w:val="24"/>
          <w:szCs w:val="24"/>
        </w:rPr>
        <w:t xml:space="preserve"> We were able to evaluate the functioning and data-transfer capabilities of the collars and listening nodes on a herding social animal in their natural, remote an</w:t>
      </w:r>
      <w:r w:rsidRPr="00D720AC">
        <w:rPr>
          <w:rFonts w:ascii="Times New Roman" w:hAnsi="Times New Roman"/>
          <w:sz w:val="24"/>
          <w:szCs w:val="24"/>
        </w:rPr>
        <w:t>d rugged landscape. Of the six collars deployed, five were recovered</w:t>
      </w:r>
      <w:ins w:id="70" w:author="Tom Hobbs" w:date="2014-10-20T03:26:00Z">
        <w:r>
          <w:rPr>
            <w:rFonts w:ascii="Times New Roman" w:hAnsi="Times New Roman"/>
            <w:sz w:val="24"/>
            <w:szCs w:val="24"/>
          </w:rPr>
          <w:t xml:space="preserve"> one was lost.</w:t>
        </w:r>
      </w:ins>
      <w:del w:id="71" w:author="Tom Hobbs" w:date="2014-10-20T03:26:00Z">
        <w:r w:rsidRPr="00D720AC" w:rsidDel="00F452B4">
          <w:rPr>
            <w:rFonts w:ascii="Times New Roman" w:hAnsi="Times New Roman"/>
            <w:sz w:val="24"/>
            <w:szCs w:val="24"/>
          </w:rPr>
          <w:delText>,</w:delText>
        </w:r>
      </w:del>
      <w:r w:rsidRPr="00D720AC">
        <w:rPr>
          <w:rFonts w:ascii="Times New Roman" w:hAnsi="Times New Roman"/>
          <w:sz w:val="24"/>
          <w:szCs w:val="24"/>
        </w:rPr>
        <w:t xml:space="preserve"> </w:t>
      </w:r>
      <w:ins w:id="72" w:author="Tom Hobbs" w:date="2014-10-20T03:26:00Z">
        <w:r>
          <w:rPr>
            <w:rFonts w:ascii="Times New Roman" w:hAnsi="Times New Roman"/>
            <w:sz w:val="24"/>
            <w:szCs w:val="24"/>
          </w:rPr>
          <w:t>O</w:t>
        </w:r>
      </w:ins>
      <w:del w:id="73" w:author="Tom Hobbs" w:date="2014-10-20T03:26:00Z">
        <w:r w:rsidRPr="00D720AC" w:rsidDel="00F452B4">
          <w:rPr>
            <w:rFonts w:ascii="Times New Roman" w:hAnsi="Times New Roman"/>
            <w:sz w:val="24"/>
            <w:szCs w:val="24"/>
          </w:rPr>
          <w:delText>o</w:delText>
        </w:r>
      </w:del>
      <w:r w:rsidRPr="00D720AC">
        <w:rPr>
          <w:rFonts w:ascii="Times New Roman" w:hAnsi="Times New Roman"/>
          <w:sz w:val="24"/>
          <w:szCs w:val="24"/>
        </w:rPr>
        <w:t xml:space="preserve">ne of </w:t>
      </w:r>
      <w:del w:id="74" w:author="Tom Hobbs" w:date="2014-10-20T03:26:00Z">
        <w:r w:rsidRPr="00D720AC" w:rsidDel="00F452B4">
          <w:rPr>
            <w:rFonts w:ascii="Times New Roman" w:hAnsi="Times New Roman"/>
            <w:sz w:val="24"/>
            <w:szCs w:val="24"/>
          </w:rPr>
          <w:delText xml:space="preserve">which </w:delText>
        </w:r>
      </w:del>
      <w:ins w:id="75" w:author="Tom Hobbs" w:date="2014-10-20T03:26:00Z">
        <w:r>
          <w:rPr>
            <w:rFonts w:ascii="Times New Roman" w:hAnsi="Times New Roman"/>
            <w:sz w:val="24"/>
            <w:szCs w:val="24"/>
          </w:rPr>
          <w:t xml:space="preserve"> the recovered collars</w:t>
        </w:r>
        <w:r w:rsidRPr="00D720AC">
          <w:rPr>
            <w:rFonts w:ascii="Times New Roman" w:hAnsi="Times New Roman"/>
            <w:sz w:val="24"/>
            <w:szCs w:val="24"/>
          </w:rPr>
          <w:t xml:space="preserve"> </w:t>
        </w:r>
      </w:ins>
      <w:r w:rsidRPr="00D720AC">
        <w:rPr>
          <w:rFonts w:ascii="Times New Roman" w:hAnsi="Times New Roman"/>
          <w:sz w:val="24"/>
          <w:szCs w:val="24"/>
        </w:rPr>
        <w:t>contained intera</w:t>
      </w:r>
      <w:r>
        <w:rPr>
          <w:rFonts w:ascii="Times New Roman" w:hAnsi="Times New Roman"/>
          <w:sz w:val="24"/>
          <w:szCs w:val="24"/>
        </w:rPr>
        <w:t>ction data from the lost collar</w:t>
      </w:r>
      <w:r w:rsidRPr="00D720AC">
        <w:rPr>
          <w:rFonts w:ascii="Times New Roman" w:hAnsi="Times New Roman"/>
          <w:sz w:val="24"/>
          <w:szCs w:val="24"/>
        </w:rPr>
        <w:t>.</w:t>
      </w:r>
    </w:p>
    <w:p w:rsidR="00144FAF" w:rsidRDefault="008D2F0E">
      <w:pPr>
        <w:tabs>
          <w:tab w:val="left" w:pos="720"/>
        </w:tabs>
        <w:spacing w:after="0" w:line="480" w:lineRule="auto"/>
        <w:rPr>
          <w:rFonts w:ascii="Times New Roman" w:hAnsi="Times New Roman"/>
          <w:b/>
          <w:sz w:val="24"/>
          <w:szCs w:val="24"/>
        </w:rPr>
        <w:pPrChange w:id="76" w:author="Tom Hobbs" w:date="2014-10-20T03:19:00Z">
          <w:pPr>
            <w:tabs>
              <w:tab w:val="left" w:pos="720"/>
            </w:tabs>
            <w:spacing w:after="0" w:line="240" w:lineRule="auto"/>
          </w:pPr>
        </w:pPrChange>
      </w:pPr>
      <w:r w:rsidRPr="008F7C69">
        <w:rPr>
          <w:rFonts w:ascii="Times New Roman" w:hAnsi="Times New Roman"/>
          <w:b/>
          <w:sz w:val="24"/>
          <w:szCs w:val="24"/>
        </w:rPr>
        <w:t>STUDY AREA</w:t>
      </w:r>
    </w:p>
    <w:p w:rsidR="00144FAF" w:rsidRDefault="008D2F0E">
      <w:pPr>
        <w:tabs>
          <w:tab w:val="left" w:pos="720"/>
        </w:tabs>
        <w:spacing w:after="0" w:line="480" w:lineRule="auto"/>
        <w:rPr>
          <w:rFonts w:ascii="Times New Roman" w:hAnsi="Times New Roman"/>
          <w:sz w:val="24"/>
          <w:szCs w:val="24"/>
        </w:rPr>
        <w:pPrChange w:id="77" w:author="Tom Hobbs" w:date="2014-10-20T03:19:00Z">
          <w:pPr>
            <w:tabs>
              <w:tab w:val="left" w:pos="720"/>
            </w:tabs>
            <w:spacing w:after="0" w:line="240" w:lineRule="auto"/>
          </w:pPr>
        </w:pPrChange>
      </w:pPr>
      <w:r w:rsidRPr="007B52D1">
        <w:rPr>
          <w:rFonts w:ascii="Times New Roman" w:hAnsi="Times New Roman"/>
          <w:sz w:val="24"/>
          <w:szCs w:val="24"/>
        </w:rPr>
        <w:t xml:space="preserve">We captured deer </w:t>
      </w:r>
      <w:ins w:id="78" w:author="Tom Hobbs" w:date="2014-10-20T03:27:00Z">
        <w:r>
          <w:rPr>
            <w:rFonts w:ascii="Times New Roman" w:hAnsi="Times New Roman"/>
            <w:sz w:val="24"/>
            <w:szCs w:val="24"/>
          </w:rPr>
          <w:t xml:space="preserve">on winter range in </w:t>
        </w:r>
      </w:ins>
      <w:r w:rsidRPr="007B52D1">
        <w:rPr>
          <w:rFonts w:ascii="Times New Roman" w:hAnsi="Times New Roman"/>
          <w:sz w:val="24"/>
          <w:szCs w:val="24"/>
        </w:rPr>
        <w:t>Larimer County,</w:t>
      </w:r>
      <w:del w:id="79" w:author="Tom Hobbs" w:date="2014-10-20T03:28:00Z">
        <w:r w:rsidRPr="007B52D1" w:rsidDel="00F452B4">
          <w:rPr>
            <w:rFonts w:ascii="Times New Roman" w:hAnsi="Times New Roman"/>
            <w:sz w:val="24"/>
            <w:szCs w:val="24"/>
          </w:rPr>
          <w:delText xml:space="preserve"> Colorado while deer wer</w:delText>
        </w:r>
        <w:r w:rsidRPr="007B52D1" w:rsidDel="00F452B4">
          <w:rPr>
            <w:rFonts w:ascii="Times New Roman" w:hAnsi="Times New Roman"/>
            <w:sz w:val="24"/>
            <w:szCs w:val="24"/>
          </w:rPr>
          <w:delText>e on winter range</w:delText>
        </w:r>
      </w:del>
      <w:r w:rsidRPr="007B52D1">
        <w:rPr>
          <w:rFonts w:ascii="Times New Roman" w:hAnsi="Times New Roman"/>
          <w:sz w:val="24"/>
          <w:szCs w:val="24"/>
        </w:rPr>
        <w:t>.  The majority of the study area was public land, Red Mountain Open Space, a 6000 ha property owned by Larimer County and Soapstone Prairie Natural Area, a 7300 ha property owned by the City of Fort Collins primarily used for human recrea</w:t>
      </w:r>
      <w:r w:rsidRPr="007B52D1">
        <w:rPr>
          <w:rFonts w:ascii="Times New Roman" w:hAnsi="Times New Roman"/>
          <w:sz w:val="24"/>
          <w:szCs w:val="24"/>
        </w:rPr>
        <w:t xml:space="preserve">tion and some livestock grazing. </w:t>
      </w:r>
      <w:del w:id="80" w:author="Tom Hobbs" w:date="2014-10-20T03:28:00Z">
        <w:r w:rsidRPr="007B52D1" w:rsidDel="00F452B4">
          <w:rPr>
            <w:rFonts w:ascii="Times New Roman" w:hAnsi="Times New Roman"/>
            <w:sz w:val="24"/>
            <w:szCs w:val="24"/>
          </w:rPr>
          <w:delText>The habitat</w:delText>
        </w:r>
      </w:del>
      <w:ins w:id="81" w:author="Tom Hobbs" w:date="2014-10-20T03:28:00Z">
        <w:r>
          <w:rPr>
            <w:rFonts w:ascii="Times New Roman" w:hAnsi="Times New Roman"/>
            <w:sz w:val="24"/>
            <w:szCs w:val="24"/>
          </w:rPr>
          <w:t>Vegetation is predominantly</w:t>
        </w:r>
      </w:ins>
      <w:del w:id="82" w:author="Tom Hobbs" w:date="2014-10-20T03:28:00Z">
        <w:r w:rsidRPr="007B52D1" w:rsidDel="00F452B4">
          <w:rPr>
            <w:rFonts w:ascii="Times New Roman" w:hAnsi="Times New Roman"/>
            <w:sz w:val="24"/>
            <w:szCs w:val="24"/>
          </w:rPr>
          <w:delText xml:space="preserve"> is</w:delText>
        </w:r>
      </w:del>
      <w:r w:rsidRPr="007B52D1">
        <w:rPr>
          <w:rFonts w:ascii="Times New Roman" w:hAnsi="Times New Roman"/>
          <w:sz w:val="24"/>
          <w:szCs w:val="24"/>
        </w:rPr>
        <w:t xml:space="preserve"> shortgrass prairie and foothills shrubland characterized by big sagebrush (</w:t>
      </w:r>
      <w:r w:rsidRPr="007B52D1">
        <w:rPr>
          <w:rFonts w:ascii="Times New Roman" w:hAnsi="Times New Roman"/>
          <w:i/>
          <w:iCs/>
          <w:sz w:val="24"/>
          <w:szCs w:val="24"/>
        </w:rPr>
        <w:t>Artemisia tridentata</w:t>
      </w:r>
      <w:r w:rsidRPr="007B52D1">
        <w:rPr>
          <w:rFonts w:ascii="Times New Roman" w:hAnsi="Times New Roman"/>
          <w:sz w:val="24"/>
          <w:szCs w:val="24"/>
        </w:rPr>
        <w:t>), antelope bitterbrush (</w:t>
      </w:r>
      <w:r w:rsidRPr="007B52D1">
        <w:rPr>
          <w:rFonts w:ascii="Times New Roman" w:hAnsi="Times New Roman"/>
          <w:i/>
          <w:iCs/>
          <w:sz w:val="24"/>
          <w:szCs w:val="24"/>
        </w:rPr>
        <w:t>Purshia tridenta</w:t>
      </w:r>
      <w:r w:rsidRPr="007B52D1">
        <w:rPr>
          <w:rFonts w:ascii="Times New Roman" w:hAnsi="Times New Roman"/>
          <w:sz w:val="24"/>
          <w:szCs w:val="24"/>
        </w:rPr>
        <w:t>), mountain mahogany (</w:t>
      </w:r>
      <w:r w:rsidRPr="007B52D1">
        <w:rPr>
          <w:rFonts w:ascii="Times New Roman" w:hAnsi="Times New Roman"/>
          <w:i/>
          <w:iCs/>
          <w:sz w:val="24"/>
          <w:szCs w:val="24"/>
        </w:rPr>
        <w:t>Cercocarpus montanus</w:t>
      </w:r>
      <w:r w:rsidRPr="007B52D1">
        <w:rPr>
          <w:rFonts w:ascii="Times New Roman" w:hAnsi="Times New Roman"/>
          <w:sz w:val="24"/>
          <w:szCs w:val="24"/>
        </w:rPr>
        <w:t>) r</w:t>
      </w:r>
      <w:r w:rsidRPr="007B52D1">
        <w:rPr>
          <w:rFonts w:ascii="Times New Roman" w:hAnsi="Times New Roman"/>
          <w:sz w:val="24"/>
          <w:szCs w:val="24"/>
        </w:rPr>
        <w:t>anging in elevation from 1800 to 2200 meters.</w:t>
      </w:r>
    </w:p>
    <w:p w:rsidR="00144FAF" w:rsidRDefault="008D2F0E">
      <w:pPr>
        <w:tabs>
          <w:tab w:val="left" w:pos="720"/>
        </w:tabs>
        <w:spacing w:after="0" w:line="480" w:lineRule="auto"/>
        <w:rPr>
          <w:rFonts w:ascii="Times New Roman" w:hAnsi="Times New Roman"/>
          <w:b/>
          <w:sz w:val="24"/>
          <w:szCs w:val="24"/>
        </w:rPr>
        <w:pPrChange w:id="83" w:author="Tom Hobbs" w:date="2014-10-20T03:19:00Z">
          <w:pPr>
            <w:tabs>
              <w:tab w:val="left" w:pos="720"/>
            </w:tabs>
            <w:spacing w:after="0" w:line="240" w:lineRule="auto"/>
          </w:pPr>
        </w:pPrChange>
      </w:pPr>
      <w:r w:rsidRPr="008F7C69">
        <w:rPr>
          <w:rFonts w:ascii="Times New Roman" w:hAnsi="Times New Roman"/>
          <w:b/>
          <w:sz w:val="24"/>
          <w:szCs w:val="24"/>
        </w:rPr>
        <w:t>METHODS</w:t>
      </w:r>
    </w:p>
    <w:p w:rsidR="00144FAF" w:rsidRDefault="008D2F0E">
      <w:pPr>
        <w:tabs>
          <w:tab w:val="left" w:pos="720"/>
        </w:tabs>
        <w:spacing w:after="0" w:line="480" w:lineRule="auto"/>
        <w:rPr>
          <w:rFonts w:ascii="Times New Roman" w:hAnsi="Times New Roman"/>
          <w:b/>
          <w:sz w:val="24"/>
          <w:szCs w:val="24"/>
        </w:rPr>
        <w:pPrChange w:id="84" w:author="Tom Hobbs" w:date="2014-10-20T03:19:00Z">
          <w:pPr>
            <w:tabs>
              <w:tab w:val="left" w:pos="720"/>
            </w:tabs>
            <w:spacing w:after="0" w:line="240" w:lineRule="auto"/>
          </w:pPr>
        </w:pPrChange>
      </w:pPr>
      <w:r w:rsidRPr="002265B6">
        <w:rPr>
          <w:rFonts w:ascii="Times New Roman" w:hAnsi="Times New Roman"/>
          <w:b/>
          <w:sz w:val="24"/>
          <w:szCs w:val="24"/>
        </w:rPr>
        <w:t>Equipment</w:t>
      </w:r>
    </w:p>
    <w:p w:rsidR="00144FAF" w:rsidRDefault="008D2F0E">
      <w:pPr>
        <w:tabs>
          <w:tab w:val="left" w:pos="720"/>
        </w:tabs>
        <w:spacing w:after="0" w:line="480" w:lineRule="auto"/>
        <w:rPr>
          <w:rFonts w:ascii="Times New Roman" w:hAnsi="Times New Roman"/>
          <w:sz w:val="24"/>
          <w:szCs w:val="24"/>
        </w:rPr>
        <w:pPrChange w:id="85" w:author="Tom Hobbs" w:date="2014-10-20T03:19:00Z">
          <w:pPr>
            <w:tabs>
              <w:tab w:val="left" w:pos="720"/>
            </w:tabs>
            <w:spacing w:after="0" w:line="240" w:lineRule="auto"/>
          </w:pPr>
        </w:pPrChange>
      </w:pPr>
      <w:r w:rsidRPr="00873830">
        <w:rPr>
          <w:rFonts w:ascii="Times New Roman" w:hAnsi="Times New Roman"/>
          <w:sz w:val="24"/>
          <w:szCs w:val="24"/>
        </w:rPr>
        <w:t xml:space="preserve">The deer collars were constructed by ATS (Advanced Telemetry Systems, Isanti, MN) with an onboard VHF beacon and a timed drop-off mechanism. </w:t>
      </w:r>
      <w:del w:id="86" w:author="Tom Hobbs" w:date="2014-10-20T03:28:00Z">
        <w:r w:rsidRPr="00873830" w:rsidDel="00F452B4">
          <w:rPr>
            <w:rFonts w:ascii="Times New Roman" w:hAnsi="Times New Roman"/>
            <w:sz w:val="24"/>
            <w:szCs w:val="24"/>
          </w:rPr>
          <w:delText xml:space="preserve">The </w:delText>
        </w:r>
      </w:del>
      <w:r w:rsidRPr="00873830">
        <w:rPr>
          <w:rFonts w:ascii="Times New Roman" w:hAnsi="Times New Roman"/>
          <w:sz w:val="24"/>
          <w:szCs w:val="24"/>
        </w:rPr>
        <w:t>c</w:t>
      </w:r>
      <w:ins w:id="87" w:author="Tom Hobbs" w:date="2014-10-20T03:28:00Z">
        <w:r>
          <w:rPr>
            <w:rFonts w:ascii="Times New Roman" w:hAnsi="Times New Roman"/>
            <w:sz w:val="24"/>
            <w:szCs w:val="24"/>
          </w:rPr>
          <w:t>C</w:t>
        </w:r>
      </w:ins>
      <w:r w:rsidRPr="00873830">
        <w:rPr>
          <w:rFonts w:ascii="Times New Roman" w:hAnsi="Times New Roman"/>
          <w:sz w:val="24"/>
          <w:szCs w:val="24"/>
        </w:rPr>
        <w:t>ollar nodes were constructed based on MICAz m</w:t>
      </w:r>
      <w:r w:rsidRPr="00873830">
        <w:rPr>
          <w:rFonts w:ascii="Times New Roman" w:hAnsi="Times New Roman"/>
          <w:sz w:val="24"/>
          <w:szCs w:val="24"/>
        </w:rPr>
        <w:t>otes, desirable for their low cost, lightweight, small form factor, RF network and ranging capabilities, software support, and extensibility. We added a GPS module, and operated with Tinyos v1.2.3. The collar node collects GPS-based locations and interacti</w:t>
      </w:r>
      <w:r w:rsidRPr="00873830">
        <w:rPr>
          <w:rFonts w:ascii="Times New Roman" w:hAnsi="Times New Roman"/>
          <w:sz w:val="24"/>
          <w:szCs w:val="24"/>
        </w:rPr>
        <w:t>on behavior data via RF radio signals within a 30-meter range and RSSI. A VHF radio was also installed in each collar node, allowing the collar to be located from its VHF beacon within a maximum 8km range. Stationary listener nodes assembled in a waterproo</w:t>
      </w:r>
      <w:r w:rsidRPr="00873830">
        <w:rPr>
          <w:rFonts w:ascii="Times New Roman" w:hAnsi="Times New Roman"/>
          <w:sz w:val="24"/>
          <w:szCs w:val="24"/>
        </w:rPr>
        <w:t>f plastic box included a MICAz mote and collect the data recorded on the deer collar when deer wearing the collar come within a 30-meter range from the listener node</w:t>
      </w:r>
      <w:r>
        <w:rPr>
          <w:rFonts w:ascii="Times New Roman" w:hAnsi="Times New Roman"/>
          <w:sz w:val="24"/>
          <w:szCs w:val="24"/>
        </w:rPr>
        <w:t xml:space="preserve"> </w:t>
      </w:r>
      <w:r w:rsidRPr="00D720AC">
        <w:rPr>
          <w:rFonts w:ascii="Times New Roman" w:hAnsi="Times New Roman"/>
          <w:sz w:val="24"/>
          <w:szCs w:val="24"/>
        </w:rPr>
        <w:t>(Ahn et al. 2013).</w:t>
      </w:r>
    </w:p>
    <w:p w:rsidR="00144FAF" w:rsidRDefault="008D2F0E">
      <w:pPr>
        <w:tabs>
          <w:tab w:val="left" w:pos="720"/>
        </w:tabs>
        <w:spacing w:after="0" w:line="480" w:lineRule="auto"/>
        <w:rPr>
          <w:rFonts w:ascii="Times New Roman" w:hAnsi="Times New Roman"/>
          <w:sz w:val="24"/>
          <w:szCs w:val="24"/>
        </w:rPr>
        <w:pPrChange w:id="88" w:author="Tom Hobbs" w:date="2014-10-20T03:19:00Z">
          <w:pPr>
            <w:tabs>
              <w:tab w:val="left" w:pos="720"/>
            </w:tabs>
            <w:spacing w:after="0" w:line="240" w:lineRule="auto"/>
          </w:pPr>
        </w:pPrChange>
      </w:pPr>
      <w:r>
        <w:rPr>
          <w:rFonts w:ascii="Times New Roman" w:hAnsi="Times New Roman"/>
          <w:sz w:val="24"/>
          <w:szCs w:val="24"/>
        </w:rPr>
        <w:tab/>
      </w:r>
      <w:del w:id="89" w:author="Tom Hobbs" w:date="2014-10-20T03:29:00Z">
        <w:r w:rsidRPr="00873830" w:rsidDel="00F452B4">
          <w:rPr>
            <w:rFonts w:ascii="Times New Roman" w:hAnsi="Times New Roman"/>
            <w:sz w:val="24"/>
            <w:szCs w:val="24"/>
          </w:rPr>
          <w:delText xml:space="preserve">With RF-radio communication, </w:delText>
        </w:r>
      </w:del>
      <w:ins w:id="90" w:author="Tom Hobbs" w:date="2014-10-20T03:29:00Z">
        <w:r>
          <w:rPr>
            <w:rFonts w:ascii="Times New Roman" w:hAnsi="Times New Roman"/>
            <w:sz w:val="24"/>
            <w:szCs w:val="24"/>
          </w:rPr>
          <w:t>W</w:t>
        </w:r>
      </w:ins>
      <w:del w:id="91" w:author="Tom Hobbs" w:date="2014-10-20T03:29:00Z">
        <w:r w:rsidRPr="00873830" w:rsidDel="00F452B4">
          <w:rPr>
            <w:rFonts w:ascii="Times New Roman" w:hAnsi="Times New Roman"/>
            <w:sz w:val="24"/>
            <w:szCs w:val="24"/>
          </w:rPr>
          <w:delText>w</w:delText>
        </w:r>
      </w:del>
      <w:r w:rsidRPr="00873830">
        <w:rPr>
          <w:rFonts w:ascii="Times New Roman" w:hAnsi="Times New Roman"/>
          <w:sz w:val="24"/>
          <w:szCs w:val="24"/>
        </w:rPr>
        <w:t>e implemented three capabilities to mea</w:t>
      </w:r>
      <w:r w:rsidRPr="00873830">
        <w:rPr>
          <w:rFonts w:ascii="Times New Roman" w:hAnsi="Times New Roman"/>
          <w:sz w:val="24"/>
          <w:szCs w:val="24"/>
        </w:rPr>
        <w:t xml:space="preserve">sure deer behavior interaction with our software: interaction behavior data collection, interaction time duration, and level-based distance between sensor nodes on the deer collars. First, </w:t>
      </w:r>
      <w:del w:id="92" w:author="Tom Hobbs" w:date="2014-10-20T03:29:00Z">
        <w:r w:rsidRPr="00873830" w:rsidDel="00F452B4">
          <w:rPr>
            <w:rFonts w:ascii="Times New Roman" w:hAnsi="Times New Roman"/>
            <w:sz w:val="24"/>
            <w:szCs w:val="24"/>
          </w:rPr>
          <w:delText>when two deer come into close range,</w:delText>
        </w:r>
        <w:r w:rsidDel="00F452B4">
          <w:rPr>
            <w:rFonts w:ascii="Times New Roman" w:hAnsi="Times New Roman"/>
            <w:sz w:val="24"/>
            <w:szCs w:val="24"/>
          </w:rPr>
          <w:delText xml:space="preserve"> </w:delText>
        </w:r>
      </w:del>
      <w:r w:rsidRPr="00873830">
        <w:rPr>
          <w:rFonts w:ascii="Times New Roman" w:hAnsi="Times New Roman"/>
          <w:sz w:val="24"/>
          <w:szCs w:val="24"/>
        </w:rPr>
        <w:t xml:space="preserve">each node drops into DTN mode </w:t>
      </w:r>
      <w:r w:rsidRPr="00873830">
        <w:rPr>
          <w:rFonts w:ascii="Times New Roman" w:hAnsi="Times New Roman"/>
          <w:sz w:val="24"/>
          <w:szCs w:val="24"/>
        </w:rPr>
        <w:t>and begins exchanging DTN table data with the other node every 6 seconds</w:t>
      </w:r>
      <w:ins w:id="93" w:author="Tom Hobbs" w:date="2014-10-20T03:29:00Z">
        <w:r>
          <w:rPr>
            <w:rFonts w:ascii="Times New Roman" w:hAnsi="Times New Roman"/>
            <w:sz w:val="24"/>
            <w:szCs w:val="24"/>
          </w:rPr>
          <w:t xml:space="preserve"> </w:t>
        </w:r>
        <w:r w:rsidRPr="00873830">
          <w:rPr>
            <w:rFonts w:ascii="Times New Roman" w:hAnsi="Times New Roman"/>
            <w:sz w:val="24"/>
            <w:szCs w:val="24"/>
          </w:rPr>
          <w:t>when two deer come into close range</w:t>
        </w:r>
      </w:ins>
      <w:r w:rsidRPr="00873830">
        <w:rPr>
          <w:rFonts w:ascii="Times New Roman" w:hAnsi="Times New Roman"/>
          <w:sz w:val="24"/>
          <w:szCs w:val="24"/>
        </w:rPr>
        <w:t>. The interaction data stored on each collar node includes paired collar-node information such as the two interacting node’s ids, locations, local t</w:t>
      </w:r>
      <w:r w:rsidRPr="00873830">
        <w:rPr>
          <w:rFonts w:ascii="Times New Roman" w:hAnsi="Times New Roman"/>
          <w:sz w:val="24"/>
          <w:szCs w:val="24"/>
        </w:rPr>
        <w:t>imes, GPS times, RSSI values, and additional table data. Records of the most recent contacts thus propagate further throughout the DTN hop by</w:t>
      </w:r>
      <w:r>
        <w:rPr>
          <w:rFonts w:ascii="Times New Roman" w:hAnsi="Times New Roman"/>
          <w:sz w:val="24"/>
          <w:szCs w:val="24"/>
        </w:rPr>
        <w:t xml:space="preserve"> </w:t>
      </w:r>
      <w:r w:rsidRPr="00873830">
        <w:rPr>
          <w:rFonts w:ascii="Times New Roman" w:hAnsi="Times New Roman"/>
          <w:sz w:val="24"/>
          <w:szCs w:val="24"/>
        </w:rPr>
        <w:t>hop each time there is an encounter between two deer. Se</w:t>
      </w:r>
      <w:r>
        <w:rPr>
          <w:rFonts w:ascii="Times New Roman" w:hAnsi="Times New Roman"/>
          <w:sz w:val="24"/>
          <w:szCs w:val="24"/>
        </w:rPr>
        <w:t>cond, we log the</w:t>
      </w:r>
      <w:r w:rsidRPr="00873830">
        <w:rPr>
          <w:rFonts w:ascii="Times New Roman" w:hAnsi="Times New Roman"/>
          <w:sz w:val="24"/>
          <w:szCs w:val="24"/>
        </w:rPr>
        <w:t xml:space="preserve"> interaction </w:t>
      </w:r>
      <w:r>
        <w:rPr>
          <w:rFonts w:ascii="Times New Roman" w:hAnsi="Times New Roman"/>
          <w:sz w:val="24"/>
          <w:szCs w:val="24"/>
        </w:rPr>
        <w:t>information on the node’s fla</w:t>
      </w:r>
      <w:r>
        <w:rPr>
          <w:rFonts w:ascii="Times New Roman" w:hAnsi="Times New Roman"/>
          <w:sz w:val="24"/>
          <w:szCs w:val="24"/>
        </w:rPr>
        <w:t>sh so that we can</w:t>
      </w:r>
      <w:r w:rsidRPr="00873830">
        <w:rPr>
          <w:rFonts w:ascii="Times New Roman" w:hAnsi="Times New Roman"/>
          <w:sz w:val="24"/>
          <w:szCs w:val="24"/>
        </w:rPr>
        <w:t xml:space="preserve"> measure interaction time duration for the paired nodes. Third, we use the radio strength </w:t>
      </w:r>
      <w:r>
        <w:rPr>
          <w:rFonts w:ascii="Times New Roman" w:hAnsi="Times New Roman"/>
          <w:sz w:val="24"/>
          <w:szCs w:val="24"/>
        </w:rPr>
        <w:t>(</w:t>
      </w:r>
      <w:r w:rsidRPr="00873830">
        <w:rPr>
          <w:rFonts w:ascii="Times New Roman" w:hAnsi="Times New Roman"/>
          <w:sz w:val="24"/>
          <w:szCs w:val="24"/>
        </w:rPr>
        <w:t>RSSI</w:t>
      </w:r>
      <w:r>
        <w:rPr>
          <w:rFonts w:ascii="Times New Roman" w:hAnsi="Times New Roman"/>
          <w:sz w:val="24"/>
          <w:szCs w:val="24"/>
        </w:rPr>
        <w:t>)</w:t>
      </w:r>
      <w:r>
        <w:rPr>
          <w:rFonts w:ascii="Times New Roman" w:hAnsi="Times New Roman"/>
          <w:sz w:val="24"/>
          <w:szCs w:val="24"/>
        </w:rPr>
        <w:t xml:space="preserve"> to measure </w:t>
      </w:r>
      <w:r w:rsidRPr="00873830">
        <w:rPr>
          <w:rFonts w:ascii="Times New Roman" w:hAnsi="Times New Roman"/>
          <w:sz w:val="24"/>
          <w:szCs w:val="24"/>
        </w:rPr>
        <w:t>approximate distance between the two interacting deer collar nodes. Although the indicator cannot measure the specific distance bet</w:t>
      </w:r>
      <w:r w:rsidRPr="00873830">
        <w:rPr>
          <w:rFonts w:ascii="Times New Roman" w:hAnsi="Times New Roman"/>
          <w:sz w:val="24"/>
          <w:szCs w:val="24"/>
        </w:rPr>
        <w:t>ween two nodes, the signal strength can be used to calculate the distance within 2 levels of ranges: a 10 meter and a 3</w:t>
      </w:r>
      <w:r>
        <w:rPr>
          <w:rFonts w:ascii="Times New Roman" w:hAnsi="Times New Roman"/>
          <w:sz w:val="24"/>
          <w:szCs w:val="24"/>
        </w:rPr>
        <w:t xml:space="preserve">0 meter range </w:t>
      </w:r>
      <w:r w:rsidRPr="00D720AC">
        <w:rPr>
          <w:rFonts w:ascii="Times New Roman" w:hAnsi="Times New Roman"/>
          <w:sz w:val="24"/>
          <w:szCs w:val="24"/>
        </w:rPr>
        <w:t>(Ahn et al. 2013).</w:t>
      </w:r>
    </w:p>
    <w:p w:rsidR="00144FAF" w:rsidRDefault="008D2F0E">
      <w:pPr>
        <w:tabs>
          <w:tab w:val="left" w:pos="720"/>
        </w:tabs>
        <w:spacing w:after="0" w:line="480" w:lineRule="auto"/>
        <w:rPr>
          <w:rFonts w:ascii="Times New Roman" w:hAnsi="Times New Roman"/>
          <w:b/>
          <w:sz w:val="24"/>
          <w:szCs w:val="24"/>
        </w:rPr>
        <w:pPrChange w:id="94" w:author="Tom Hobbs" w:date="2014-10-20T03:19:00Z">
          <w:pPr>
            <w:tabs>
              <w:tab w:val="left" w:pos="720"/>
            </w:tabs>
            <w:spacing w:after="0" w:line="240" w:lineRule="auto"/>
          </w:pPr>
        </w:pPrChange>
      </w:pPr>
      <w:r w:rsidRPr="00857A3E">
        <w:rPr>
          <w:rFonts w:ascii="Times New Roman" w:hAnsi="Times New Roman"/>
          <w:b/>
          <w:iCs/>
          <w:sz w:val="24"/>
          <w:szCs w:val="24"/>
        </w:rPr>
        <w:t xml:space="preserve">Animal Capture </w:t>
      </w:r>
    </w:p>
    <w:p w:rsidR="00144FAF" w:rsidRDefault="008D2F0E">
      <w:pPr>
        <w:tabs>
          <w:tab w:val="left" w:pos="720"/>
        </w:tabs>
        <w:spacing w:after="0" w:line="480" w:lineRule="auto"/>
        <w:rPr>
          <w:rFonts w:ascii="Times New Roman" w:hAnsi="Times New Roman"/>
          <w:sz w:val="24"/>
          <w:szCs w:val="24"/>
        </w:rPr>
        <w:pPrChange w:id="95" w:author="Tom Hobbs" w:date="2014-10-20T03:19:00Z">
          <w:pPr>
            <w:tabs>
              <w:tab w:val="left" w:pos="720"/>
            </w:tabs>
            <w:spacing w:after="0" w:line="240" w:lineRule="auto"/>
          </w:pPr>
        </w:pPrChange>
      </w:pPr>
      <w:r w:rsidRPr="002265B6">
        <w:rPr>
          <w:rFonts w:ascii="Times New Roman" w:hAnsi="Times New Roman"/>
          <w:sz w:val="24"/>
          <w:szCs w:val="24"/>
        </w:rPr>
        <w:t xml:space="preserve">We deployed collars on 6 free ranging mule deer.  </w:t>
      </w:r>
      <w:r w:rsidRPr="0072082B">
        <w:rPr>
          <w:rFonts w:ascii="Times New Roman" w:hAnsi="Times New Roman"/>
          <w:sz w:val="24"/>
          <w:szCs w:val="24"/>
        </w:rPr>
        <w:t xml:space="preserve">Animal capture was in accordance with </w:t>
      </w:r>
      <w:r w:rsidRPr="0072082B">
        <w:rPr>
          <w:rFonts w:ascii="Times New Roman" w:hAnsi="Times New Roman"/>
          <w:sz w:val="24"/>
          <w:szCs w:val="24"/>
        </w:rPr>
        <w:t>the Animal Care and Use Protocols of Colorado State University (11-2758A). The deer</w:t>
      </w:r>
      <w:r>
        <w:rPr>
          <w:rFonts w:ascii="Times New Roman" w:hAnsi="Times New Roman"/>
          <w:sz w:val="24"/>
          <w:szCs w:val="24"/>
        </w:rPr>
        <w:t xml:space="preserve"> were captured by helicopter net-gun</w:t>
      </w:r>
      <w:r w:rsidRPr="0072082B">
        <w:rPr>
          <w:rFonts w:ascii="Times New Roman" w:hAnsi="Times New Roman"/>
          <w:sz w:val="24"/>
          <w:szCs w:val="24"/>
        </w:rPr>
        <w:t xml:space="preserve"> with Quicksilver Air Company in January 2010. </w:t>
      </w:r>
      <w:r>
        <w:rPr>
          <w:rFonts w:ascii="Times New Roman" w:hAnsi="Times New Roman"/>
          <w:sz w:val="24"/>
          <w:szCs w:val="24"/>
        </w:rPr>
        <w:t>The helicopter transported blindfolded and hobbled deer less than 3 miles to researchers a</w:t>
      </w:r>
      <w:r>
        <w:rPr>
          <w:rFonts w:ascii="Times New Roman" w:hAnsi="Times New Roman"/>
          <w:sz w:val="24"/>
          <w:szCs w:val="24"/>
        </w:rPr>
        <w:t>nd a veterinarian at the ground processing site.</w:t>
      </w:r>
      <w:r w:rsidRPr="0072082B">
        <w:rPr>
          <w:rFonts w:ascii="Times New Roman" w:hAnsi="Times New Roman"/>
          <w:sz w:val="24"/>
          <w:szCs w:val="24"/>
        </w:rPr>
        <w:t xml:space="preserve"> At the processing site </w:t>
      </w:r>
      <w:r>
        <w:rPr>
          <w:rFonts w:ascii="Times New Roman" w:hAnsi="Times New Roman"/>
          <w:sz w:val="24"/>
          <w:szCs w:val="24"/>
        </w:rPr>
        <w:t>we fitted deer</w:t>
      </w:r>
      <w:r w:rsidRPr="0072082B">
        <w:rPr>
          <w:rFonts w:ascii="Times New Roman" w:hAnsi="Times New Roman"/>
          <w:sz w:val="24"/>
          <w:szCs w:val="24"/>
        </w:rPr>
        <w:t xml:space="preserve"> </w:t>
      </w:r>
      <w:r>
        <w:rPr>
          <w:rFonts w:ascii="Times New Roman" w:hAnsi="Times New Roman"/>
          <w:sz w:val="24"/>
          <w:szCs w:val="24"/>
        </w:rPr>
        <w:t>with Free Range Sense collars</w:t>
      </w:r>
    </w:p>
    <w:p w:rsidR="00144FAF" w:rsidRDefault="008D2F0E">
      <w:pPr>
        <w:tabs>
          <w:tab w:val="left" w:pos="720"/>
        </w:tabs>
        <w:spacing w:after="0" w:line="480" w:lineRule="auto"/>
        <w:rPr>
          <w:rFonts w:ascii="Times New Roman" w:hAnsi="Times New Roman"/>
          <w:sz w:val="24"/>
          <w:szCs w:val="24"/>
        </w:rPr>
        <w:pPrChange w:id="96" w:author="Tom Hobbs" w:date="2014-10-20T03:19:00Z">
          <w:pPr>
            <w:tabs>
              <w:tab w:val="left" w:pos="720"/>
            </w:tabs>
            <w:spacing w:after="0" w:line="240" w:lineRule="auto"/>
          </w:pPr>
        </w:pPrChange>
      </w:pPr>
      <w:r>
        <w:rPr>
          <w:rFonts w:ascii="Times New Roman" w:hAnsi="Times New Roman"/>
          <w:sz w:val="24"/>
          <w:szCs w:val="24"/>
        </w:rPr>
        <w:t>We</w:t>
      </w:r>
      <w:r w:rsidRPr="0072082B">
        <w:rPr>
          <w:rFonts w:ascii="Times New Roman" w:hAnsi="Times New Roman"/>
          <w:sz w:val="24"/>
          <w:szCs w:val="24"/>
        </w:rPr>
        <w:t xml:space="preserve"> released </w:t>
      </w:r>
      <w:r>
        <w:rPr>
          <w:rFonts w:ascii="Times New Roman" w:hAnsi="Times New Roman"/>
          <w:sz w:val="24"/>
          <w:szCs w:val="24"/>
        </w:rPr>
        <w:t xml:space="preserve">all deer </w:t>
      </w:r>
      <w:r w:rsidRPr="0072082B">
        <w:rPr>
          <w:rFonts w:ascii="Times New Roman" w:hAnsi="Times New Roman"/>
          <w:sz w:val="24"/>
          <w:szCs w:val="24"/>
        </w:rPr>
        <w:t>from the processing site.</w:t>
      </w:r>
    </w:p>
    <w:p w:rsidR="00144FAF" w:rsidRDefault="008D2F0E">
      <w:pPr>
        <w:tabs>
          <w:tab w:val="left" w:pos="720"/>
        </w:tabs>
        <w:spacing w:after="0" w:line="480" w:lineRule="auto"/>
        <w:rPr>
          <w:rFonts w:ascii="Times New Roman" w:hAnsi="Times New Roman"/>
          <w:b/>
          <w:sz w:val="24"/>
          <w:szCs w:val="24"/>
        </w:rPr>
        <w:pPrChange w:id="97" w:author="Tom Hobbs" w:date="2014-10-20T03:19:00Z">
          <w:pPr>
            <w:tabs>
              <w:tab w:val="left" w:pos="720"/>
            </w:tabs>
            <w:spacing w:after="0" w:line="240" w:lineRule="auto"/>
          </w:pPr>
        </w:pPrChange>
      </w:pPr>
      <w:r w:rsidRPr="002057AE">
        <w:rPr>
          <w:rFonts w:ascii="Times New Roman" w:hAnsi="Times New Roman"/>
          <w:b/>
          <w:sz w:val="24"/>
          <w:szCs w:val="24"/>
        </w:rPr>
        <w:t>Node Deployment</w:t>
      </w:r>
    </w:p>
    <w:p w:rsidR="00144FAF" w:rsidRDefault="008D2F0E">
      <w:pPr>
        <w:tabs>
          <w:tab w:val="left" w:pos="720"/>
        </w:tabs>
        <w:spacing w:after="0" w:line="480" w:lineRule="auto"/>
        <w:rPr>
          <w:rFonts w:ascii="Times New Roman" w:hAnsi="Times New Roman"/>
          <w:sz w:val="24"/>
          <w:szCs w:val="24"/>
        </w:rPr>
        <w:pPrChange w:id="98" w:author="Tom Hobbs" w:date="2014-10-20T03:19:00Z">
          <w:pPr>
            <w:tabs>
              <w:tab w:val="left" w:pos="720"/>
            </w:tabs>
            <w:spacing w:after="0" w:line="240" w:lineRule="auto"/>
          </w:pPr>
        </w:pPrChange>
      </w:pPr>
      <w:r w:rsidRPr="002057AE">
        <w:rPr>
          <w:rFonts w:ascii="Times New Roman" w:hAnsi="Times New Roman"/>
          <w:sz w:val="24"/>
          <w:szCs w:val="24"/>
        </w:rPr>
        <w:t>We deployed 14 listener nodes within the expected home range of captured ani</w:t>
      </w:r>
      <w:r w:rsidRPr="002057AE">
        <w:rPr>
          <w:rFonts w:ascii="Times New Roman" w:hAnsi="Times New Roman"/>
          <w:sz w:val="24"/>
          <w:szCs w:val="24"/>
        </w:rPr>
        <w:t>mals.  We assessed areas that deer were likely to congregate or pass by during normal daily or weekly movements.  We confirmed the use of these areas using VHF telemetry to approximate the  locations of the deer.  These locations included water sources, fe</w:t>
      </w:r>
      <w:r w:rsidRPr="002057AE">
        <w:rPr>
          <w:rFonts w:ascii="Times New Roman" w:hAnsi="Times New Roman"/>
          <w:sz w:val="24"/>
          <w:szCs w:val="24"/>
        </w:rPr>
        <w:t>nce lines, and treed areas.  We deployed 2 nodes on the most active water tank in the area, one node on a Ponderosa pine tree, and five nodes each on two different fence lines.  We installed the last node in the field truck as a mobile unit to cover the st</w:t>
      </w:r>
      <w:r w:rsidRPr="002057AE">
        <w:rPr>
          <w:rFonts w:ascii="Times New Roman" w:hAnsi="Times New Roman"/>
          <w:sz w:val="24"/>
          <w:szCs w:val="24"/>
        </w:rPr>
        <w:t>udy area.</w:t>
      </w:r>
    </w:p>
    <w:p w:rsidR="00144FAF" w:rsidRDefault="008D2F0E">
      <w:pPr>
        <w:tabs>
          <w:tab w:val="left" w:pos="720"/>
        </w:tabs>
        <w:spacing w:after="0" w:line="480" w:lineRule="auto"/>
        <w:rPr>
          <w:rFonts w:ascii="Times New Roman" w:hAnsi="Times New Roman"/>
          <w:b/>
          <w:sz w:val="24"/>
          <w:szCs w:val="24"/>
        </w:rPr>
        <w:pPrChange w:id="99" w:author="Tom Hobbs" w:date="2014-10-20T03:19:00Z">
          <w:pPr>
            <w:tabs>
              <w:tab w:val="left" w:pos="720"/>
            </w:tabs>
            <w:spacing w:after="0" w:line="240" w:lineRule="auto"/>
          </w:pPr>
        </w:pPrChange>
      </w:pPr>
      <w:r w:rsidRPr="002057AE">
        <w:rPr>
          <w:rFonts w:ascii="Times New Roman" w:hAnsi="Times New Roman"/>
          <w:b/>
          <w:sz w:val="24"/>
          <w:szCs w:val="24"/>
        </w:rPr>
        <w:t>Collar and Node Retrieval</w:t>
      </w:r>
    </w:p>
    <w:p w:rsidR="00144FAF" w:rsidRDefault="008D2F0E">
      <w:pPr>
        <w:tabs>
          <w:tab w:val="left" w:pos="720"/>
        </w:tabs>
        <w:spacing w:after="0" w:line="480" w:lineRule="auto"/>
        <w:rPr>
          <w:rFonts w:ascii="Times New Roman" w:hAnsi="Times New Roman"/>
          <w:sz w:val="24"/>
          <w:szCs w:val="24"/>
        </w:rPr>
        <w:pPrChange w:id="100" w:author="Tom Hobbs" w:date="2014-10-20T03:19:00Z">
          <w:pPr>
            <w:tabs>
              <w:tab w:val="left" w:pos="720"/>
            </w:tabs>
            <w:spacing w:after="0" w:line="240" w:lineRule="auto"/>
          </w:pPr>
        </w:pPrChange>
      </w:pPr>
      <w:r w:rsidRPr="002057AE">
        <w:rPr>
          <w:rFonts w:ascii="Times New Roman" w:hAnsi="Times New Roman"/>
          <w:sz w:val="24"/>
          <w:szCs w:val="24"/>
        </w:rPr>
        <w:t>We programmed the collars to automatically detach from the deer after three weeks.  Once deployed, the VHF beacon on the collar shifted</w:t>
      </w:r>
      <w:r>
        <w:rPr>
          <w:rFonts w:ascii="Times New Roman" w:hAnsi="Times New Roman"/>
          <w:sz w:val="24"/>
          <w:szCs w:val="24"/>
        </w:rPr>
        <w:t xml:space="preserve"> to a mortality signal. </w:t>
      </w:r>
      <w:r w:rsidRPr="002057AE">
        <w:rPr>
          <w:rFonts w:ascii="Times New Roman" w:hAnsi="Times New Roman"/>
          <w:sz w:val="24"/>
          <w:szCs w:val="24"/>
        </w:rPr>
        <w:t>We triangulated the mortality signals to loca</w:t>
      </w:r>
      <w:r>
        <w:rPr>
          <w:rFonts w:ascii="Times New Roman" w:hAnsi="Times New Roman"/>
          <w:sz w:val="24"/>
          <w:szCs w:val="24"/>
        </w:rPr>
        <w:t>te the collars o</w:t>
      </w:r>
      <w:r>
        <w:rPr>
          <w:rFonts w:ascii="Times New Roman" w:hAnsi="Times New Roman"/>
          <w:sz w:val="24"/>
          <w:szCs w:val="24"/>
        </w:rPr>
        <w:t xml:space="preserve">n the ground. </w:t>
      </w:r>
      <w:r w:rsidRPr="002057AE">
        <w:rPr>
          <w:rFonts w:ascii="Times New Roman" w:hAnsi="Times New Roman"/>
          <w:sz w:val="24"/>
          <w:szCs w:val="24"/>
        </w:rPr>
        <w:t>Some of the deer continued carrying the detached collar draped over their necks up to a week after scheduled release.  We located five of the six collars during the fourth week after deployment.  We never detected a</w:t>
      </w:r>
      <w:r>
        <w:rPr>
          <w:rFonts w:ascii="Times New Roman" w:hAnsi="Times New Roman"/>
          <w:sz w:val="24"/>
          <w:szCs w:val="24"/>
        </w:rPr>
        <w:t xml:space="preserve"> signal from the sixth coll</w:t>
      </w:r>
      <w:r>
        <w:rPr>
          <w:rFonts w:ascii="Times New Roman" w:hAnsi="Times New Roman"/>
          <w:sz w:val="24"/>
          <w:szCs w:val="24"/>
        </w:rPr>
        <w:t xml:space="preserve">ar. </w:t>
      </w:r>
      <w:r w:rsidRPr="002057AE">
        <w:rPr>
          <w:rFonts w:ascii="Times New Roman" w:hAnsi="Times New Roman"/>
          <w:sz w:val="24"/>
          <w:szCs w:val="24"/>
        </w:rPr>
        <w:t>We removed all of the listener nodes from the field during the same week.</w:t>
      </w:r>
    </w:p>
    <w:p w:rsidR="00144FAF" w:rsidRDefault="008D2F0E">
      <w:pPr>
        <w:tabs>
          <w:tab w:val="left" w:pos="720"/>
        </w:tabs>
        <w:spacing w:after="0" w:line="480" w:lineRule="auto"/>
        <w:rPr>
          <w:del w:id="101" w:author="Tom Hobbs" w:date="2014-10-20T03:33:00Z"/>
          <w:rFonts w:ascii="Times New Roman" w:hAnsi="Times New Roman"/>
          <w:b/>
          <w:sz w:val="24"/>
          <w:szCs w:val="24"/>
        </w:rPr>
        <w:pPrChange w:id="102" w:author="Tom Hobbs" w:date="2014-10-20T03:19:00Z">
          <w:pPr>
            <w:tabs>
              <w:tab w:val="left" w:pos="720"/>
            </w:tabs>
            <w:spacing w:after="0" w:line="240" w:lineRule="auto"/>
          </w:pPr>
        </w:pPrChange>
      </w:pPr>
      <w:r>
        <w:rPr>
          <w:rFonts w:ascii="Times New Roman" w:hAnsi="Times New Roman"/>
          <w:b/>
          <w:sz w:val="24"/>
          <w:szCs w:val="24"/>
        </w:rPr>
        <w:t>RESULTS</w:t>
      </w:r>
      <w:ins w:id="103" w:author="Tom Hobbs" w:date="2014-10-20T03:33:00Z">
        <w:r>
          <w:rPr>
            <w:rFonts w:ascii="Times New Roman" w:hAnsi="Times New Roman"/>
            <w:sz w:val="24"/>
            <w:szCs w:val="24"/>
          </w:rPr>
          <w:t>W</w:t>
        </w:r>
      </w:ins>
    </w:p>
    <w:p w:rsidR="00144FAF" w:rsidRDefault="008D2F0E">
      <w:pPr>
        <w:tabs>
          <w:tab w:val="left" w:pos="720"/>
        </w:tabs>
        <w:spacing w:after="0" w:line="480" w:lineRule="auto"/>
        <w:rPr>
          <w:rFonts w:ascii="Times New Roman" w:hAnsi="Times New Roman"/>
          <w:sz w:val="24"/>
          <w:szCs w:val="24"/>
        </w:rPr>
        <w:pPrChange w:id="104" w:author="Tom Hobbs" w:date="2014-10-20T03:19:00Z">
          <w:pPr>
            <w:tabs>
              <w:tab w:val="left" w:pos="720"/>
            </w:tabs>
            <w:spacing w:after="0" w:line="240" w:lineRule="auto"/>
          </w:pPr>
        </w:pPrChange>
      </w:pPr>
      <w:del w:id="105" w:author="Tom Hobbs" w:date="2014-10-20T03:33:00Z">
        <w:r w:rsidRPr="00BF6AD5" w:rsidDel="00620656">
          <w:rPr>
            <w:rFonts w:ascii="Times New Roman" w:hAnsi="Times New Roman"/>
            <w:sz w:val="24"/>
            <w:szCs w:val="24"/>
          </w:rPr>
          <w:delText xml:space="preserve">For clarification, </w:delText>
        </w:r>
      </w:del>
      <w:r w:rsidRPr="00BF6AD5">
        <w:rPr>
          <w:rFonts w:ascii="Times New Roman" w:hAnsi="Times New Roman"/>
          <w:sz w:val="24"/>
          <w:szCs w:val="24"/>
        </w:rPr>
        <w:t>we assigned IDs from 1 to 6 to the six deer we used in our experiment. Collar nodes collected and stored GPS location data every hour.  Deer generally</w:t>
      </w:r>
      <w:r w:rsidRPr="00BF6AD5">
        <w:rPr>
          <w:rFonts w:ascii="Times New Roman" w:hAnsi="Times New Roman"/>
          <w:sz w:val="24"/>
          <w:szCs w:val="24"/>
        </w:rPr>
        <w:t xml:space="preserve"> stayed within a 4km</w:t>
      </w:r>
      <w:r w:rsidRPr="00BF6AD5">
        <w:rPr>
          <w:rFonts w:ascii="Times New Roman" w:hAnsi="Times New Roman"/>
          <w:sz w:val="24"/>
          <w:szCs w:val="24"/>
          <w:vertAlign w:val="superscript"/>
        </w:rPr>
        <w:t xml:space="preserve">2 </w:t>
      </w:r>
      <w:r w:rsidRPr="00BF6AD5">
        <w:rPr>
          <w:rFonts w:ascii="Times New Roman" w:hAnsi="Times New Roman"/>
          <w:sz w:val="24"/>
          <w:szCs w:val="24"/>
        </w:rPr>
        <w:t>area. Deer collars that located each other shared data  by sending two beacon signals every 5 seconds within 20-second intervals and shared their interaction data every 6 seconds.</w:t>
      </w:r>
      <w:r w:rsidRPr="00EA38F1">
        <w:rPr>
          <w:rFonts w:ascii="Times New Roman" w:hAnsi="Times New Roman"/>
          <w:sz w:val="24"/>
          <w:szCs w:val="24"/>
        </w:rPr>
        <w:t xml:space="preserve"> </w:t>
      </w:r>
      <w:r>
        <w:rPr>
          <w:rFonts w:ascii="Times New Roman" w:hAnsi="Times New Roman"/>
          <w:sz w:val="24"/>
          <w:szCs w:val="24"/>
        </w:rPr>
        <w:t xml:space="preserve">The mean GPS fix success rate was </w:t>
      </w:r>
      <w:r>
        <w:rPr>
          <w:rFonts w:ascii="Times New Roman" w:hAnsi="Times New Roman"/>
          <w:sz w:val="24"/>
          <w:szCs w:val="24"/>
        </w:rPr>
        <w:t>44.04</w:t>
      </w:r>
      <w:r>
        <w:rPr>
          <w:rFonts w:ascii="Times New Roman" w:hAnsi="Times New Roman"/>
          <w:sz w:val="24"/>
          <w:szCs w:val="24"/>
        </w:rPr>
        <w:t xml:space="preserve">% (95% CI = </w:t>
      </w:r>
      <w:r>
        <w:rPr>
          <w:rFonts w:ascii="Times New Roman" w:hAnsi="Times New Roman"/>
          <w:sz w:val="24"/>
          <w:szCs w:val="24"/>
        </w:rPr>
        <w:t>40.</w:t>
      </w:r>
      <w:r>
        <w:rPr>
          <w:rFonts w:ascii="Times New Roman" w:hAnsi="Times New Roman"/>
          <w:sz w:val="24"/>
          <w:szCs w:val="24"/>
        </w:rPr>
        <w:t>77 - 47.31</w:t>
      </w:r>
      <w:r w:rsidRPr="00676E91">
        <w:rPr>
          <w:rFonts w:ascii="Times New Roman" w:hAnsi="Times New Roman"/>
          <w:sz w:val="24"/>
          <w:szCs w:val="24"/>
        </w:rPr>
        <w:t>%</w:t>
      </w:r>
      <w:r>
        <w:rPr>
          <w:rFonts w:ascii="Times New Roman" w:hAnsi="Times New Roman"/>
          <w:sz w:val="24"/>
          <w:szCs w:val="24"/>
        </w:rPr>
        <w:t xml:space="preserve">).  The mean percentage of reciprocated communication was </w:t>
      </w:r>
      <w:r>
        <w:rPr>
          <w:rFonts w:ascii="Times New Roman" w:hAnsi="Times New Roman"/>
          <w:sz w:val="24"/>
          <w:szCs w:val="24"/>
        </w:rPr>
        <w:t>61.06</w:t>
      </w:r>
      <w:r>
        <w:rPr>
          <w:rFonts w:ascii="Times New Roman" w:hAnsi="Times New Roman"/>
          <w:sz w:val="24"/>
          <w:szCs w:val="24"/>
        </w:rPr>
        <w:t xml:space="preserve">% (95% CI = </w:t>
      </w:r>
      <w:r>
        <w:rPr>
          <w:rFonts w:ascii="Times New Roman" w:hAnsi="Times New Roman"/>
          <w:sz w:val="24"/>
          <w:szCs w:val="24"/>
        </w:rPr>
        <w:t>57.91 - 64.21</w:t>
      </w:r>
      <w:r>
        <w:rPr>
          <w:rFonts w:ascii="Times New Roman" w:hAnsi="Times New Roman"/>
          <w:sz w:val="24"/>
          <w:szCs w:val="24"/>
        </w:rPr>
        <w:t>%).</w:t>
      </w:r>
    </w:p>
    <w:p w:rsidR="00144FAF" w:rsidRDefault="008D2F0E">
      <w:pPr>
        <w:tabs>
          <w:tab w:val="left" w:pos="720"/>
        </w:tabs>
        <w:spacing w:after="0" w:line="480" w:lineRule="auto"/>
        <w:rPr>
          <w:rFonts w:ascii="Times New Roman" w:hAnsi="Times New Roman"/>
          <w:sz w:val="24"/>
          <w:szCs w:val="24"/>
        </w:rPr>
        <w:pPrChange w:id="106" w:author="Tom Hobbs" w:date="2014-10-20T03:19:00Z">
          <w:pPr>
            <w:tabs>
              <w:tab w:val="left" w:pos="720"/>
            </w:tabs>
            <w:spacing w:after="0" w:line="240" w:lineRule="auto"/>
          </w:pPr>
        </w:pPrChange>
      </w:pPr>
      <w:r>
        <w:rPr>
          <w:rFonts w:ascii="Times New Roman" w:hAnsi="Times New Roman"/>
          <w:sz w:val="24"/>
          <w:szCs w:val="24"/>
        </w:rPr>
        <w:tab/>
      </w:r>
      <w:r w:rsidRPr="00BF6AD5">
        <w:rPr>
          <w:rFonts w:ascii="Times New Roman" w:hAnsi="Times New Roman"/>
          <w:sz w:val="24"/>
          <w:szCs w:val="24"/>
        </w:rPr>
        <w:t>Deer 2 and deer 4 interacted extensively during the experiment period.</w:t>
      </w:r>
      <w:r>
        <w:rPr>
          <w:rFonts w:ascii="Times New Roman" w:hAnsi="Times New Roman"/>
          <w:sz w:val="24"/>
          <w:szCs w:val="24"/>
        </w:rPr>
        <w:t xml:space="preserve">  Interaction data shows that </w:t>
      </w:r>
      <w:del w:id="107" w:author="Tom Hobbs" w:date="2014-10-20T03:33:00Z">
        <w:r w:rsidDel="00620656">
          <w:rPr>
            <w:rFonts w:ascii="Times New Roman" w:hAnsi="Times New Roman"/>
            <w:sz w:val="24"/>
            <w:szCs w:val="24"/>
          </w:rPr>
          <w:delText xml:space="preserve">once </w:delText>
        </w:r>
      </w:del>
      <w:ins w:id="108" w:author="Tom Hobbs" w:date="2014-10-20T03:33:00Z">
        <w:r>
          <w:rPr>
            <w:rFonts w:ascii="Times New Roman" w:hAnsi="Times New Roman"/>
            <w:sz w:val="24"/>
            <w:szCs w:val="24"/>
          </w:rPr>
          <w:t xml:space="preserve">when </w:t>
        </w:r>
      </w:ins>
      <w:r>
        <w:rPr>
          <w:rFonts w:ascii="Times New Roman" w:hAnsi="Times New Roman"/>
          <w:sz w:val="24"/>
          <w:szCs w:val="24"/>
        </w:rPr>
        <w:t xml:space="preserve">deer 2 and 4 </w:t>
      </w:r>
      <w:ins w:id="109" w:author="Tom Hobbs" w:date="2014-10-20T03:33:00Z">
        <w:r>
          <w:rPr>
            <w:rFonts w:ascii="Times New Roman" w:hAnsi="Times New Roman"/>
            <w:sz w:val="24"/>
            <w:szCs w:val="24"/>
          </w:rPr>
          <w:t xml:space="preserve">were </w:t>
        </w:r>
      </w:ins>
      <w:r>
        <w:rPr>
          <w:rFonts w:ascii="Times New Roman" w:hAnsi="Times New Roman"/>
          <w:sz w:val="24"/>
          <w:szCs w:val="24"/>
        </w:rPr>
        <w:t xml:space="preserve">located </w:t>
      </w:r>
      <w:ins w:id="110" w:author="Tom Hobbs" w:date="2014-10-20T03:34:00Z">
        <w:r>
          <w:rPr>
            <w:rFonts w:ascii="Times New Roman" w:hAnsi="Times New Roman"/>
            <w:sz w:val="24"/>
            <w:szCs w:val="24"/>
          </w:rPr>
          <w:t>in the same area</w:t>
        </w:r>
      </w:ins>
      <w:del w:id="111" w:author="Tom Hobbs" w:date="2014-10-20T03:34:00Z">
        <w:r w:rsidDel="00620656">
          <w:rPr>
            <w:rFonts w:ascii="Times New Roman" w:hAnsi="Times New Roman"/>
            <w:sz w:val="24"/>
            <w:szCs w:val="24"/>
          </w:rPr>
          <w:delText>each other</w:delText>
        </w:r>
      </w:del>
      <w:r>
        <w:rPr>
          <w:rFonts w:ascii="Times New Roman" w:hAnsi="Times New Roman"/>
          <w:sz w:val="24"/>
          <w:szCs w:val="24"/>
        </w:rPr>
        <w:t xml:space="preserve">, they interacted </w:t>
      </w:r>
      <w:ins w:id="112" w:author="Tom Hobbs" w:date="2014-10-20T03:34:00Z">
        <w:r>
          <w:rPr>
            <w:rFonts w:ascii="Times New Roman" w:hAnsi="Times New Roman"/>
            <w:sz w:val="24"/>
            <w:szCs w:val="24"/>
          </w:rPr>
          <w:t xml:space="preserve">at close range </w:t>
        </w:r>
      </w:ins>
      <w:del w:id="113" w:author="Tom Hobbs" w:date="2014-10-20T03:33:00Z">
        <w:r w:rsidDel="00620656">
          <w:rPr>
            <w:rFonts w:ascii="Times New Roman" w:hAnsi="Times New Roman"/>
            <w:sz w:val="24"/>
            <w:szCs w:val="24"/>
          </w:rPr>
          <w:delText xml:space="preserve">with each other </w:delText>
        </w:r>
      </w:del>
      <w:r>
        <w:rPr>
          <w:rFonts w:ascii="Times New Roman" w:hAnsi="Times New Roman"/>
          <w:sz w:val="24"/>
          <w:szCs w:val="24"/>
        </w:rPr>
        <w:t>on average 25% of the time per day for the remaining 12 days.  The duration of interaction ranged from 8-60% within a 24 hour period, depending on the day.  Interactions occurred more frequently du</w:t>
      </w:r>
      <w:r>
        <w:rPr>
          <w:rFonts w:ascii="Times New Roman" w:hAnsi="Times New Roman"/>
          <w:sz w:val="24"/>
          <w:szCs w:val="24"/>
        </w:rPr>
        <w:t xml:space="preserve">ring the daytime (63.6%) than night (36.4%).  </w:t>
      </w:r>
      <w:r>
        <w:rPr>
          <w:rFonts w:ascii="Times New Roman" w:hAnsi="Times New Roman"/>
          <w:sz w:val="24"/>
          <w:szCs w:val="24"/>
        </w:rPr>
        <w:t>The duration</w:t>
      </w:r>
      <w:r>
        <w:rPr>
          <w:rFonts w:ascii="Times New Roman" w:hAnsi="Times New Roman"/>
          <w:sz w:val="24"/>
          <w:szCs w:val="24"/>
        </w:rPr>
        <w:t xml:space="preserve"> of continuous i</w:t>
      </w:r>
      <w:r>
        <w:rPr>
          <w:rFonts w:ascii="Times New Roman" w:hAnsi="Times New Roman"/>
          <w:sz w:val="24"/>
          <w:szCs w:val="24"/>
        </w:rPr>
        <w:t>nteraction for deer 2 and 4 was less than</w:t>
      </w:r>
      <w:r>
        <w:rPr>
          <w:rFonts w:ascii="Times New Roman" w:hAnsi="Times New Roman"/>
          <w:sz w:val="24"/>
          <w:szCs w:val="24"/>
        </w:rPr>
        <w:t xml:space="preserve"> 10 minutes </w:t>
      </w:r>
      <w:r>
        <w:rPr>
          <w:rFonts w:ascii="Times New Roman" w:hAnsi="Times New Roman"/>
          <w:sz w:val="24"/>
          <w:szCs w:val="24"/>
        </w:rPr>
        <w:t>for 46% of total interaction time, 10-20 minutes for 21% of total interaction time, 20-30 minutes for 15% of total interaction ti</w:t>
      </w:r>
      <w:r>
        <w:rPr>
          <w:rFonts w:ascii="Times New Roman" w:hAnsi="Times New Roman"/>
          <w:sz w:val="24"/>
          <w:szCs w:val="24"/>
        </w:rPr>
        <w:t>me, and 40-90 minutes for 8% of total interaction time.</w:t>
      </w:r>
      <w:r>
        <w:rPr>
          <w:rFonts w:ascii="Times New Roman" w:hAnsi="Times New Roman"/>
          <w:sz w:val="24"/>
          <w:szCs w:val="24"/>
        </w:rPr>
        <w:t xml:space="preserve">  </w:t>
      </w:r>
      <w:r w:rsidRPr="00BF6AD5">
        <w:rPr>
          <w:rFonts w:ascii="Times New Roman" w:hAnsi="Times New Roman"/>
          <w:sz w:val="24"/>
          <w:szCs w:val="24"/>
        </w:rPr>
        <w:t xml:space="preserve">The other four deer </w:t>
      </w:r>
      <w:r>
        <w:rPr>
          <w:rFonts w:ascii="Times New Roman" w:hAnsi="Times New Roman"/>
          <w:sz w:val="24"/>
          <w:szCs w:val="24"/>
        </w:rPr>
        <w:t xml:space="preserve">(deer 1, 3, 5 and 6) </w:t>
      </w:r>
      <w:r w:rsidRPr="00BF6AD5">
        <w:rPr>
          <w:rFonts w:ascii="Times New Roman" w:hAnsi="Times New Roman"/>
          <w:sz w:val="24"/>
          <w:szCs w:val="24"/>
        </w:rPr>
        <w:t>interacted only once or twice</w:t>
      </w:r>
      <w:del w:id="114" w:author="Tom Hobbs" w:date="2014-10-20T03:34:00Z">
        <w:r w:rsidRPr="00BF6AD5" w:rsidDel="00620656">
          <w:rPr>
            <w:rFonts w:ascii="Times New Roman" w:hAnsi="Times New Roman"/>
            <w:sz w:val="24"/>
            <w:szCs w:val="24"/>
          </w:rPr>
          <w:delText xml:space="preserve"> with each other</w:delText>
        </w:r>
      </w:del>
      <w:r w:rsidRPr="00E5092E">
        <w:rPr>
          <w:rFonts w:ascii="Times New Roman" w:hAnsi="Times New Roman"/>
          <w:sz w:val="24"/>
          <w:szCs w:val="24"/>
        </w:rPr>
        <w:t>.</w:t>
      </w:r>
      <w:r w:rsidRPr="00E5092E">
        <w:rPr>
          <w:rFonts w:ascii="Times New Roman" w:hAnsi="Times New Roman"/>
          <w:sz w:val="24"/>
          <w:szCs w:val="24"/>
        </w:rPr>
        <w:t xml:space="preserve"> </w:t>
      </w:r>
      <w:r w:rsidRPr="00E5092E">
        <w:rPr>
          <w:rFonts w:ascii="Times New Roman" w:hAnsi="Times New Roman"/>
          <w:sz w:val="24"/>
          <w:szCs w:val="24"/>
        </w:rPr>
        <w:t>We were no</w:t>
      </w:r>
      <w:r w:rsidRPr="00E5092E">
        <w:rPr>
          <w:rFonts w:ascii="Times New Roman" w:hAnsi="Times New Roman"/>
          <w:sz w:val="24"/>
          <w:szCs w:val="24"/>
        </w:rPr>
        <w:t>t</w:t>
      </w:r>
      <w:r w:rsidRPr="00E5092E">
        <w:rPr>
          <w:rFonts w:ascii="Times New Roman" w:hAnsi="Times New Roman"/>
          <w:sz w:val="24"/>
          <w:szCs w:val="24"/>
        </w:rPr>
        <w:t xml:space="preserve"> able to retrieve deer 5</w:t>
      </w:r>
      <w:ins w:id="115" w:author="Tom Hobbs" w:date="2014-10-20T03:34:00Z">
        <w:r>
          <w:rPr>
            <w:rFonts w:ascii="Times New Roman" w:hAnsi="Times New Roman"/>
            <w:sz w:val="24"/>
            <w:szCs w:val="24"/>
          </w:rPr>
          <w:t>’s</w:t>
        </w:r>
      </w:ins>
      <w:r w:rsidRPr="00E5092E">
        <w:rPr>
          <w:rFonts w:ascii="Times New Roman" w:hAnsi="Times New Roman"/>
          <w:sz w:val="24"/>
          <w:szCs w:val="24"/>
        </w:rPr>
        <w:t xml:space="preserve"> collar. However, we were able to collect deer 5 interaction</w:t>
      </w:r>
      <w:r w:rsidRPr="00BF6AD5">
        <w:rPr>
          <w:rFonts w:ascii="Times New Roman" w:hAnsi="Times New Roman"/>
          <w:sz w:val="24"/>
          <w:szCs w:val="24"/>
        </w:rPr>
        <w:t xml:space="preserve"> data with dee</w:t>
      </w:r>
      <w:r w:rsidRPr="00BF6AD5">
        <w:rPr>
          <w:rFonts w:ascii="Times New Roman" w:hAnsi="Times New Roman"/>
          <w:sz w:val="24"/>
          <w:szCs w:val="24"/>
        </w:rPr>
        <w:t>r 2, 3, and  4 by using the DTN algorithm.</w:t>
      </w:r>
    </w:p>
    <w:p w:rsidR="00AC75F6" w:rsidRDefault="008D2F0E" w:rsidP="00AC75F6">
      <w:pPr>
        <w:tabs>
          <w:tab w:val="left" w:pos="720"/>
        </w:tabs>
        <w:spacing w:line="480" w:lineRule="auto"/>
        <w:rPr>
          <w:del w:id="116" w:author="Unknown"/>
          <w:rFonts w:ascii="Times New Roman" w:hAnsi="Times New Roman"/>
          <w:b/>
          <w:sz w:val="24"/>
          <w:szCs w:val="24"/>
        </w:rPr>
      </w:pPr>
      <w:r>
        <w:rPr>
          <w:rFonts w:ascii="Times New Roman" w:hAnsi="Times New Roman"/>
          <w:sz w:val="24"/>
          <w:szCs w:val="24"/>
        </w:rPr>
        <w:tab/>
        <w:t xml:space="preserve">We </w:t>
      </w:r>
      <w:r w:rsidRPr="00513605">
        <w:rPr>
          <w:rFonts w:ascii="Times New Roman" w:hAnsi="Times New Roman"/>
          <w:sz w:val="24"/>
          <w:szCs w:val="24"/>
        </w:rPr>
        <w:t>analyzed the possible distance between deer</w:t>
      </w:r>
      <w:r>
        <w:rPr>
          <w:rFonts w:ascii="Times New Roman" w:hAnsi="Times New Roman"/>
          <w:sz w:val="24"/>
          <w:szCs w:val="24"/>
        </w:rPr>
        <w:t xml:space="preserve"> during their interaction using </w:t>
      </w:r>
      <w:r w:rsidRPr="00513605">
        <w:rPr>
          <w:rFonts w:ascii="Times New Roman" w:hAnsi="Times New Roman"/>
          <w:sz w:val="24"/>
          <w:szCs w:val="24"/>
        </w:rPr>
        <w:t>a combination of RF-radio communication data and Radio Strength value (RSSI).</w:t>
      </w:r>
      <w:r>
        <w:rPr>
          <w:rFonts w:ascii="Times New Roman" w:hAnsi="Times New Roman"/>
          <w:sz w:val="24"/>
          <w:szCs w:val="24"/>
        </w:rPr>
        <w:t xml:space="preserve">  Collar</w:t>
      </w:r>
      <w:r w:rsidRPr="00513605">
        <w:rPr>
          <w:rFonts w:ascii="Times New Roman" w:hAnsi="Times New Roman"/>
          <w:sz w:val="24"/>
          <w:szCs w:val="24"/>
        </w:rPr>
        <w:t xml:space="preserve"> nodes recorded </w:t>
      </w:r>
      <w:r>
        <w:rPr>
          <w:rFonts w:ascii="Times New Roman" w:hAnsi="Times New Roman"/>
          <w:sz w:val="24"/>
          <w:szCs w:val="24"/>
        </w:rPr>
        <w:t>RSSI value of the signal whenever</w:t>
      </w:r>
      <w:r>
        <w:rPr>
          <w:rFonts w:ascii="Times New Roman" w:hAnsi="Times New Roman"/>
          <w:sz w:val="24"/>
          <w:szCs w:val="24"/>
        </w:rPr>
        <w:t xml:space="preserve"> </w:t>
      </w:r>
      <w:r w:rsidRPr="00513605">
        <w:rPr>
          <w:rFonts w:ascii="Times New Roman" w:hAnsi="Times New Roman"/>
          <w:sz w:val="24"/>
          <w:szCs w:val="24"/>
        </w:rPr>
        <w:t xml:space="preserve">deer were </w:t>
      </w:r>
      <w:r>
        <w:rPr>
          <w:rFonts w:ascii="Times New Roman" w:hAnsi="Times New Roman"/>
          <w:sz w:val="24"/>
          <w:szCs w:val="24"/>
        </w:rPr>
        <w:t>within 30 m</w:t>
      </w:r>
      <w:r>
        <w:rPr>
          <w:rFonts w:ascii="Times New Roman" w:hAnsi="Times New Roman"/>
          <w:sz w:val="24"/>
          <w:szCs w:val="24"/>
        </w:rPr>
        <w:t xml:space="preserve"> of each other and exchanged DTN data. If the RSSI</w:t>
      </w:r>
      <w:r w:rsidRPr="00513605">
        <w:rPr>
          <w:rFonts w:ascii="Times New Roman" w:hAnsi="Times New Roman"/>
          <w:sz w:val="24"/>
          <w:szCs w:val="24"/>
        </w:rPr>
        <w:t xml:space="preserve"> value was higher than a 220 threshold strength, the two deer </w:t>
      </w:r>
      <w:r>
        <w:rPr>
          <w:rFonts w:ascii="Times New Roman" w:hAnsi="Times New Roman"/>
          <w:sz w:val="24"/>
          <w:szCs w:val="24"/>
        </w:rPr>
        <w:t>were  interacting</w:t>
      </w:r>
      <w:r>
        <w:rPr>
          <w:rFonts w:ascii="Times New Roman" w:hAnsi="Times New Roman"/>
          <w:sz w:val="24"/>
          <w:szCs w:val="24"/>
        </w:rPr>
        <w:t xml:space="preserve"> within a 10 m</w:t>
      </w:r>
      <w:r w:rsidRPr="00513605">
        <w:rPr>
          <w:rFonts w:ascii="Times New Roman" w:hAnsi="Times New Roman"/>
          <w:sz w:val="24"/>
          <w:szCs w:val="24"/>
        </w:rPr>
        <w:t xml:space="preserve"> range. When the RSSI value was measured to be less than 220 s</w:t>
      </w:r>
      <w:r>
        <w:rPr>
          <w:rFonts w:ascii="Times New Roman" w:hAnsi="Times New Roman"/>
          <w:sz w:val="24"/>
          <w:szCs w:val="24"/>
        </w:rPr>
        <w:t xml:space="preserve">trength, </w:t>
      </w:r>
      <w:r w:rsidRPr="00513605">
        <w:rPr>
          <w:rFonts w:ascii="Times New Roman" w:hAnsi="Times New Roman"/>
          <w:sz w:val="24"/>
          <w:szCs w:val="24"/>
        </w:rPr>
        <w:t xml:space="preserve"> the deer were somew</w:t>
      </w:r>
      <w:r w:rsidRPr="00513605">
        <w:rPr>
          <w:rFonts w:ascii="Times New Roman" w:hAnsi="Times New Roman"/>
          <w:sz w:val="24"/>
          <w:szCs w:val="24"/>
        </w:rPr>
        <w:t>here wit</w:t>
      </w:r>
      <w:r>
        <w:rPr>
          <w:rFonts w:ascii="Times New Roman" w:hAnsi="Times New Roman"/>
          <w:sz w:val="24"/>
          <w:szCs w:val="24"/>
        </w:rPr>
        <w:t>hin the 30 m</w:t>
      </w:r>
      <w:r w:rsidRPr="00513605">
        <w:rPr>
          <w:rFonts w:ascii="Times New Roman" w:hAnsi="Times New Roman"/>
          <w:sz w:val="24"/>
          <w:szCs w:val="24"/>
        </w:rPr>
        <w:t xml:space="preserve"> RF-radio signal range of each other.</w:t>
      </w:r>
      <w:r>
        <w:rPr>
          <w:rFonts w:ascii="Times New Roman" w:hAnsi="Times New Roman"/>
          <w:sz w:val="24"/>
          <w:szCs w:val="24"/>
        </w:rPr>
        <w:t xml:space="preserve"> Using the RSSI value, we calculated </w:t>
      </w:r>
      <w:r w:rsidRPr="00513605">
        <w:rPr>
          <w:rFonts w:ascii="Times New Roman" w:hAnsi="Times New Roman"/>
          <w:sz w:val="24"/>
          <w:szCs w:val="24"/>
        </w:rPr>
        <w:t>proportion of time the deer’s distance proximity</w:t>
      </w:r>
      <w:r>
        <w:rPr>
          <w:rFonts w:ascii="Times New Roman" w:hAnsi="Times New Roman"/>
          <w:sz w:val="24"/>
          <w:szCs w:val="24"/>
        </w:rPr>
        <w:t xml:space="preserve"> was within 10 m as</w:t>
      </w:r>
      <w:r w:rsidRPr="00513605">
        <w:rPr>
          <w:rFonts w:ascii="Times New Roman" w:hAnsi="Times New Roman"/>
          <w:sz w:val="24"/>
          <w:szCs w:val="24"/>
        </w:rPr>
        <w:t xml:space="preserve"> </w:t>
      </w:r>
      <w:r>
        <w:rPr>
          <w:rFonts w:ascii="Times New Roman" w:hAnsi="Times New Roman"/>
          <w:sz w:val="24"/>
          <w:szCs w:val="24"/>
        </w:rPr>
        <w:t>13.5% and 10-30 m range as 86.45%.</w:t>
      </w:r>
      <w:r>
        <w:rPr>
          <w:rFonts w:ascii="Times New Roman" w:hAnsi="Times New Roman"/>
          <w:sz w:val="24"/>
          <w:szCs w:val="24"/>
        </w:rPr>
        <w:t xml:space="preserve">                                                            </w:t>
      </w:r>
      <w:r>
        <w:rPr>
          <w:rFonts w:ascii="Times New Roman" w:hAnsi="Times New Roman"/>
          <w:sz w:val="24"/>
          <w:szCs w:val="24"/>
        </w:rPr>
        <w:t xml:space="preserve">                          </w:t>
      </w:r>
      <w:r w:rsidRPr="008F7C69">
        <w:rPr>
          <w:rFonts w:ascii="Times New Roman" w:hAnsi="Times New Roman"/>
          <w:b/>
          <w:sz w:val="24"/>
          <w:szCs w:val="24"/>
        </w:rPr>
        <w:t>DISCUSSION</w:t>
      </w:r>
      <w:r>
        <w:rPr>
          <w:rFonts w:ascii="Times New Roman" w:hAnsi="Times New Roman"/>
          <w:b/>
          <w:sz w:val="24"/>
          <w:szCs w:val="24"/>
        </w:rPr>
        <w:t xml:space="preserve">                                                                                                                              </w:t>
      </w:r>
      <w:r w:rsidRPr="00F10AD2">
        <w:rPr>
          <w:rFonts w:ascii="Times New Roman" w:hAnsi="Times New Roman"/>
          <w:sz w:val="24"/>
          <w:szCs w:val="24"/>
        </w:rPr>
        <w:t>Standard collars u</w:t>
      </w:r>
      <w:ins w:id="117" w:author="Tom Hobbs" w:date="2014-10-20T04:14:00Z">
        <w:r>
          <w:rPr>
            <w:rFonts w:ascii="Times New Roman" w:hAnsi="Times New Roman"/>
            <w:sz w:val="24"/>
            <w:szCs w:val="24"/>
          </w:rPr>
          <w:t>s</w:t>
        </w:r>
      </w:ins>
      <w:del w:id="118" w:author="Tom Hobbs" w:date="2014-10-20T04:14:00Z">
        <w:r w:rsidRPr="00F10AD2" w:rsidDel="00617244">
          <w:rPr>
            <w:rFonts w:ascii="Times New Roman" w:hAnsi="Times New Roman"/>
            <w:sz w:val="24"/>
            <w:szCs w:val="24"/>
          </w:rPr>
          <w:delText>s</w:delText>
        </w:r>
      </w:del>
      <w:r w:rsidRPr="00F10AD2">
        <w:rPr>
          <w:rFonts w:ascii="Times New Roman" w:hAnsi="Times New Roman"/>
          <w:sz w:val="24"/>
          <w:szCs w:val="24"/>
        </w:rPr>
        <w:t xml:space="preserve">ed by researchers </w:t>
      </w:r>
      <w:ins w:id="119" w:author="Tom Hobbs" w:date="2014-10-20T04:15:00Z">
        <w:r>
          <w:rPr>
            <w:rFonts w:ascii="Times New Roman" w:hAnsi="Times New Roman"/>
            <w:sz w:val="24"/>
            <w:szCs w:val="24"/>
          </w:rPr>
          <w:t xml:space="preserve">most often </w:t>
        </w:r>
      </w:ins>
      <w:r w:rsidRPr="00F10AD2">
        <w:rPr>
          <w:rFonts w:ascii="Times New Roman" w:hAnsi="Times New Roman"/>
          <w:sz w:val="24"/>
          <w:szCs w:val="24"/>
        </w:rPr>
        <w:t>track and record the animal locations based o</w:t>
      </w:r>
      <w:r w:rsidRPr="00F10AD2">
        <w:rPr>
          <w:rFonts w:ascii="Times New Roman" w:hAnsi="Times New Roman"/>
          <w:sz w:val="24"/>
          <w:szCs w:val="24"/>
        </w:rPr>
        <w:t>n periodic GPS</w:t>
      </w:r>
      <w:r>
        <w:rPr>
          <w:rFonts w:ascii="Times New Roman" w:hAnsi="Times New Roman"/>
          <w:sz w:val="24"/>
          <w:szCs w:val="24"/>
        </w:rPr>
        <w:t xml:space="preserve"> </w:t>
      </w:r>
      <w:r w:rsidRPr="00F10AD2">
        <w:rPr>
          <w:rFonts w:ascii="Times New Roman" w:hAnsi="Times New Roman"/>
          <w:sz w:val="24"/>
          <w:szCs w:val="24"/>
        </w:rPr>
        <w:t xml:space="preserve">sampling at the rate of once every few hours to conserve battery power, resulting in a scale that is too coarse to capture detailed interaction behavior. </w:t>
      </w:r>
      <w:ins w:id="120" w:author="Tom Hobbs" w:date="2014-10-20T04:15:00Z">
        <w:r>
          <w:rPr>
            <w:rFonts w:ascii="Times New Roman" w:hAnsi="Times New Roman"/>
            <w:sz w:val="24"/>
            <w:szCs w:val="24"/>
          </w:rPr>
          <w:t>Even fixes at the time scale of fractions of an hour will miss many interactions. Our</w:t>
        </w:r>
      </w:ins>
      <w:del w:id="121" w:author="Tom Hobbs" w:date="2014-10-20T04:16:00Z">
        <w:r w:rsidRPr="00F10AD2" w:rsidDel="00617244">
          <w:rPr>
            <w:rFonts w:ascii="Times New Roman" w:hAnsi="Times New Roman"/>
            <w:sz w:val="24"/>
            <w:szCs w:val="24"/>
          </w:rPr>
          <w:delText>Th</w:delText>
        </w:r>
        <w:r w:rsidRPr="00F10AD2" w:rsidDel="00617244">
          <w:rPr>
            <w:rFonts w:ascii="Times New Roman" w:hAnsi="Times New Roman"/>
            <w:sz w:val="24"/>
            <w:szCs w:val="24"/>
          </w:rPr>
          <w:delText>is</w:delText>
        </w:r>
      </w:del>
      <w:r w:rsidRPr="00F10AD2">
        <w:rPr>
          <w:rFonts w:ascii="Times New Roman" w:hAnsi="Times New Roman"/>
          <w:sz w:val="24"/>
          <w:szCs w:val="24"/>
        </w:rPr>
        <w:t xml:space="preserve"> </w:t>
      </w:r>
      <w:del w:id="122" w:author="Tom Hobbs" w:date="2014-10-20T04:16:00Z">
        <w:r w:rsidRPr="00F10AD2" w:rsidDel="00617244">
          <w:rPr>
            <w:rFonts w:ascii="Times New Roman" w:hAnsi="Times New Roman"/>
            <w:sz w:val="24"/>
            <w:szCs w:val="24"/>
          </w:rPr>
          <w:delText xml:space="preserve">software </w:delText>
        </w:r>
      </w:del>
      <w:r w:rsidRPr="00F10AD2">
        <w:rPr>
          <w:rFonts w:ascii="Times New Roman" w:hAnsi="Times New Roman"/>
          <w:sz w:val="24"/>
          <w:szCs w:val="24"/>
        </w:rPr>
        <w:t>system is designed to capture contact rates at a much finer scale while operating for extended continuous periods of time.</w:t>
      </w:r>
      <w:r>
        <w:rPr>
          <w:rFonts w:ascii="Times New Roman" w:hAnsi="Times New Roman"/>
          <w:sz w:val="24"/>
          <w:szCs w:val="24"/>
        </w:rPr>
        <w:t xml:space="preserve"> </w:t>
      </w:r>
      <w:r w:rsidRPr="00C64B81">
        <w:rPr>
          <w:rFonts w:ascii="Times New Roman" w:hAnsi="Times New Roman"/>
          <w:sz w:val="24"/>
          <w:szCs w:val="24"/>
        </w:rPr>
        <w:t>The combined use of GPS,  proximity-logging devices and delay tolerant networks could aid in understanding fine scale spa</w:t>
      </w:r>
      <w:r w:rsidRPr="00C64B81">
        <w:rPr>
          <w:rFonts w:ascii="Times New Roman" w:hAnsi="Times New Roman"/>
          <w:sz w:val="24"/>
          <w:szCs w:val="24"/>
        </w:rPr>
        <w:t>tial interaction in wildlife populations.  This application would especially be useful for documenting individual interactions and how these contacts may play a role in the transmission of a disease.</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sidRPr="00E54015">
        <w:rPr>
          <w:rFonts w:ascii="Times New Roman" w:hAnsi="Times New Roman"/>
          <w:sz w:val="24"/>
          <w:szCs w:val="24"/>
        </w:rPr>
        <w:t xml:space="preserve">The helicopter capture team confirmed that two of the deer captured were from the same group and the other four were </w:t>
      </w:r>
      <w:r>
        <w:rPr>
          <w:rFonts w:ascii="Times New Roman" w:hAnsi="Times New Roman"/>
          <w:sz w:val="24"/>
          <w:szCs w:val="24"/>
        </w:rPr>
        <w:t xml:space="preserve">each </w:t>
      </w:r>
      <w:r w:rsidRPr="00E54015">
        <w:rPr>
          <w:rFonts w:ascii="Times New Roman" w:hAnsi="Times New Roman"/>
          <w:sz w:val="24"/>
          <w:szCs w:val="24"/>
        </w:rPr>
        <w:t xml:space="preserve">from different groups . Our interaction analysis confirms that the two deer from the same herd </w:t>
      </w:r>
      <w:r>
        <w:rPr>
          <w:rFonts w:ascii="Times New Roman" w:hAnsi="Times New Roman"/>
          <w:sz w:val="24"/>
          <w:szCs w:val="24"/>
        </w:rPr>
        <w:t>(d</w:t>
      </w:r>
      <w:r>
        <w:rPr>
          <w:rFonts w:ascii="Times New Roman" w:hAnsi="Times New Roman"/>
          <w:sz w:val="24"/>
          <w:szCs w:val="24"/>
        </w:rPr>
        <w:t xml:space="preserve">eer 2 and 4) </w:t>
      </w:r>
      <w:r w:rsidRPr="00E54015">
        <w:rPr>
          <w:rFonts w:ascii="Times New Roman" w:hAnsi="Times New Roman"/>
          <w:sz w:val="24"/>
          <w:szCs w:val="24"/>
        </w:rPr>
        <w:t xml:space="preserve">interacted regularly and frequently with each other. </w:t>
      </w:r>
      <w:r w:rsidRPr="00A80EA4">
        <w:rPr>
          <w:rFonts w:ascii="Times New Roman" w:hAnsi="Times New Roman"/>
          <w:sz w:val="24"/>
          <w:szCs w:val="24"/>
        </w:rPr>
        <w:t xml:space="preserve">Although they were released </w:t>
      </w:r>
      <w:r>
        <w:rPr>
          <w:rFonts w:ascii="Times New Roman" w:hAnsi="Times New Roman"/>
          <w:sz w:val="24"/>
          <w:szCs w:val="24"/>
        </w:rPr>
        <w:t xml:space="preserve">from the same location </w:t>
      </w:r>
      <w:r w:rsidRPr="00A80EA4">
        <w:rPr>
          <w:rFonts w:ascii="Times New Roman" w:hAnsi="Times New Roman"/>
          <w:sz w:val="24"/>
          <w:szCs w:val="24"/>
        </w:rPr>
        <w:t>wi</w:t>
      </w:r>
      <w:r>
        <w:rPr>
          <w:rFonts w:ascii="Times New Roman" w:hAnsi="Times New Roman"/>
          <w:sz w:val="24"/>
          <w:szCs w:val="24"/>
        </w:rPr>
        <w:t xml:space="preserve">thin five minutes of each other, interaction data were not recorded until day 9 post-capture, at which time </w:t>
      </w:r>
      <w:r w:rsidRPr="00A80EA4">
        <w:rPr>
          <w:rFonts w:ascii="Times New Roman" w:hAnsi="Times New Roman"/>
          <w:sz w:val="24"/>
          <w:szCs w:val="24"/>
        </w:rPr>
        <w:t xml:space="preserve">the deer </w:t>
      </w:r>
      <w:r>
        <w:rPr>
          <w:rFonts w:ascii="Times New Roman" w:hAnsi="Times New Roman"/>
          <w:sz w:val="24"/>
          <w:szCs w:val="24"/>
        </w:rPr>
        <w:t xml:space="preserve">were within a 30 m </w:t>
      </w:r>
      <w:r w:rsidRPr="00A80EA4">
        <w:rPr>
          <w:rFonts w:ascii="Times New Roman" w:hAnsi="Times New Roman"/>
          <w:sz w:val="24"/>
          <w:szCs w:val="24"/>
        </w:rPr>
        <w:t>r</w:t>
      </w:r>
      <w:r w:rsidRPr="00A80EA4">
        <w:rPr>
          <w:rFonts w:ascii="Times New Roman" w:hAnsi="Times New Roman"/>
          <w:sz w:val="24"/>
          <w:szCs w:val="24"/>
        </w:rPr>
        <w:t>ange on average 25% of the time per day for the remaining 12 days.</w:t>
      </w:r>
      <w:r>
        <w:rPr>
          <w:rFonts w:ascii="Times New Roman" w:hAnsi="Times New Roman"/>
          <w:sz w:val="24"/>
          <w:szCs w:val="24"/>
        </w:rPr>
        <w:t xml:space="preserve"> </w:t>
      </w:r>
      <w:r w:rsidRPr="005172CF">
        <w:rPr>
          <w:rFonts w:ascii="Times New Roman" w:hAnsi="Times New Roman"/>
          <w:sz w:val="24"/>
          <w:szCs w:val="24"/>
        </w:rPr>
        <w:t>Deer 4</w:t>
      </w:r>
      <w:r>
        <w:rPr>
          <w:rFonts w:ascii="Times New Roman" w:hAnsi="Times New Roman"/>
          <w:sz w:val="24"/>
          <w:szCs w:val="24"/>
        </w:rPr>
        <w:t xml:space="preserve"> collected and stored interaction data of all</w:t>
      </w:r>
      <w:r w:rsidRPr="005172CF">
        <w:rPr>
          <w:rFonts w:ascii="Times New Roman" w:hAnsi="Times New Roman"/>
          <w:sz w:val="24"/>
          <w:szCs w:val="24"/>
        </w:rPr>
        <w:t xml:space="preserve"> five </w:t>
      </w:r>
      <w:r>
        <w:rPr>
          <w:rFonts w:ascii="Times New Roman" w:hAnsi="Times New Roman"/>
          <w:sz w:val="24"/>
          <w:szCs w:val="24"/>
        </w:rPr>
        <w:t xml:space="preserve">other deer which was then shared with deer 2 because of the frequent contact during the duration of the study.  </w:t>
      </w:r>
      <w:r w:rsidRPr="00E54015">
        <w:rPr>
          <w:rFonts w:ascii="Times New Roman" w:hAnsi="Times New Roman"/>
          <w:sz w:val="24"/>
          <w:szCs w:val="24"/>
        </w:rPr>
        <w:t>The other four deer,</w:t>
      </w:r>
      <w:r w:rsidRPr="00E54015">
        <w:rPr>
          <w:rFonts w:ascii="Times New Roman" w:hAnsi="Times New Roman"/>
          <w:sz w:val="24"/>
          <w:szCs w:val="24"/>
        </w:rPr>
        <w:t xml:space="preserve"> captured from different herds, interacted only once or twice with each other.</w:t>
      </w:r>
      <w:r>
        <w:rPr>
          <w:rFonts w:ascii="Times New Roman" w:hAnsi="Times New Roman"/>
          <w:sz w:val="24"/>
          <w:szCs w:val="24"/>
        </w:rPr>
        <w:t xml:space="preserve"> </w:t>
      </w:r>
      <w:r>
        <w:rPr>
          <w:rFonts w:ascii="Times New Roman" w:hAnsi="Times New Roman"/>
          <w:sz w:val="24"/>
          <w:szCs w:val="24"/>
        </w:rPr>
        <w:t>Importantly,</w:t>
      </w:r>
      <w:r w:rsidRPr="001A6931">
        <w:rPr>
          <w:rFonts w:ascii="Times New Roman" w:hAnsi="Times New Roman"/>
          <w:sz w:val="24"/>
          <w:szCs w:val="24"/>
        </w:rPr>
        <w:t xml:space="preserve"> we were able to get some location and interaction information</w:t>
      </w:r>
      <w:r>
        <w:rPr>
          <w:rFonts w:ascii="Times New Roman" w:hAnsi="Times New Roman"/>
          <w:sz w:val="24"/>
          <w:szCs w:val="24"/>
        </w:rPr>
        <w:t xml:space="preserve"> of deer 5 even though we </w:t>
      </w:r>
      <w:r w:rsidRPr="001A6931">
        <w:rPr>
          <w:rFonts w:ascii="Times New Roman" w:hAnsi="Times New Roman"/>
          <w:sz w:val="24"/>
          <w:szCs w:val="24"/>
        </w:rPr>
        <w:t>never retrieve</w:t>
      </w:r>
      <w:r>
        <w:rPr>
          <w:rFonts w:ascii="Times New Roman" w:hAnsi="Times New Roman"/>
          <w:sz w:val="24"/>
          <w:szCs w:val="24"/>
        </w:rPr>
        <w:t>d the</w:t>
      </w:r>
      <w:r w:rsidRPr="001A6931">
        <w:rPr>
          <w:rFonts w:ascii="Times New Roman" w:hAnsi="Times New Roman"/>
          <w:sz w:val="24"/>
          <w:szCs w:val="24"/>
        </w:rPr>
        <w:t xml:space="preserve"> collar. Deer 3 and 4 had rec</w:t>
      </w:r>
      <w:r>
        <w:rPr>
          <w:rFonts w:ascii="Times New Roman" w:hAnsi="Times New Roman"/>
          <w:sz w:val="24"/>
          <w:szCs w:val="24"/>
        </w:rPr>
        <w:t>orded interaction data with d</w:t>
      </w:r>
      <w:r>
        <w:rPr>
          <w:rFonts w:ascii="Times New Roman" w:hAnsi="Times New Roman"/>
          <w:sz w:val="24"/>
          <w:szCs w:val="24"/>
        </w:rPr>
        <w:t>eer</w:t>
      </w:r>
      <w:r w:rsidRPr="001A6931">
        <w:rPr>
          <w:rFonts w:ascii="Times New Roman" w:hAnsi="Times New Roman"/>
          <w:sz w:val="24"/>
          <w:szCs w:val="24"/>
        </w:rPr>
        <w:t xml:space="preserve"> 5 in the beginning </w:t>
      </w:r>
      <w:r>
        <w:rPr>
          <w:rFonts w:ascii="Times New Roman" w:hAnsi="Times New Roman"/>
          <w:sz w:val="24"/>
          <w:szCs w:val="24"/>
        </w:rPr>
        <w:t>and the middle of the study</w:t>
      </w:r>
      <w:r w:rsidRPr="001A6931">
        <w:rPr>
          <w:rFonts w:ascii="Times New Roman" w:hAnsi="Times New Roman"/>
          <w:sz w:val="24"/>
          <w:szCs w:val="24"/>
        </w:rPr>
        <w:t xml:space="preserve"> period. After that time</w:t>
      </w:r>
      <w:r>
        <w:rPr>
          <w:rFonts w:ascii="Times New Roman" w:hAnsi="Times New Roman"/>
          <w:sz w:val="24"/>
          <w:szCs w:val="24"/>
        </w:rPr>
        <w:t xml:space="preserve"> no further data from deer 5 were</w:t>
      </w:r>
      <w:r w:rsidRPr="001A6931">
        <w:rPr>
          <w:rFonts w:ascii="Times New Roman" w:hAnsi="Times New Roman"/>
          <w:sz w:val="24"/>
          <w:szCs w:val="24"/>
        </w:rPr>
        <w:t xml:space="preserve"> collected or recorded.</w:t>
      </w:r>
      <w:r>
        <w:rPr>
          <w:rFonts w:ascii="Times New Roman" w:hAnsi="Times New Roman"/>
          <w:sz w:val="24"/>
          <w:szCs w:val="24"/>
        </w:rPr>
        <w:t xml:space="preserve"> </w:t>
      </w:r>
      <w:del w:id="123" w:author="Tom Hobbs" w:date="2014-10-20T04:16:00Z">
        <w:r w:rsidRPr="001A6931" w:rsidDel="00617244">
          <w:rPr>
            <w:rFonts w:ascii="Times New Roman" w:hAnsi="Times New Roman"/>
            <w:sz w:val="24"/>
            <w:szCs w:val="24"/>
          </w:rPr>
          <w:delText xml:space="preserve">Based on our DTN algorithm for </w:delText>
        </w:r>
        <w:r w:rsidDel="00617244">
          <w:rPr>
            <w:rFonts w:ascii="Times New Roman" w:hAnsi="Times New Roman"/>
            <w:sz w:val="24"/>
            <w:szCs w:val="24"/>
          </w:rPr>
          <w:delText xml:space="preserve">sharing interaction data, </w:delText>
        </w:r>
      </w:del>
      <w:ins w:id="124" w:author="Tom Hobbs" w:date="2014-10-20T04:16:00Z">
        <w:r>
          <w:rPr>
            <w:rFonts w:ascii="Times New Roman" w:hAnsi="Times New Roman"/>
            <w:sz w:val="24"/>
            <w:szCs w:val="24"/>
          </w:rPr>
          <w:t>W</w:t>
        </w:r>
      </w:ins>
      <w:del w:id="125" w:author="Tom Hobbs" w:date="2014-10-20T04:16:00Z">
        <w:r w:rsidDel="00617244">
          <w:rPr>
            <w:rFonts w:ascii="Times New Roman" w:hAnsi="Times New Roman"/>
            <w:sz w:val="24"/>
            <w:szCs w:val="24"/>
          </w:rPr>
          <w:delText>w</w:delText>
        </w:r>
      </w:del>
      <w:r>
        <w:rPr>
          <w:rFonts w:ascii="Times New Roman" w:hAnsi="Times New Roman"/>
          <w:sz w:val="24"/>
          <w:szCs w:val="24"/>
        </w:rPr>
        <w:t>e were</w:t>
      </w:r>
      <w:r w:rsidRPr="001A6931">
        <w:rPr>
          <w:rFonts w:ascii="Times New Roman" w:hAnsi="Times New Roman"/>
          <w:sz w:val="24"/>
          <w:szCs w:val="24"/>
        </w:rPr>
        <w:t xml:space="preserve"> able to calculate the possible area in which deer</w:t>
      </w:r>
      <w:r>
        <w:rPr>
          <w:rFonts w:ascii="Times New Roman" w:hAnsi="Times New Roman"/>
          <w:sz w:val="24"/>
          <w:szCs w:val="24"/>
        </w:rPr>
        <w:t xml:space="preserve"> </w:t>
      </w:r>
      <w:r w:rsidRPr="001A6931">
        <w:rPr>
          <w:rFonts w:ascii="Times New Roman" w:hAnsi="Times New Roman"/>
          <w:sz w:val="24"/>
          <w:szCs w:val="24"/>
        </w:rPr>
        <w:t>5 might h</w:t>
      </w:r>
      <w:r w:rsidRPr="001A6931">
        <w:rPr>
          <w:rFonts w:ascii="Times New Roman" w:hAnsi="Times New Roman"/>
          <w:sz w:val="24"/>
          <w:szCs w:val="24"/>
        </w:rPr>
        <w:t>ave been lost</w:t>
      </w:r>
      <w:ins w:id="126" w:author="Tom Hobbs" w:date="2014-10-20T04:16:00Z">
        <w:r>
          <w:rPr>
            <w:rFonts w:ascii="Times New Roman" w:hAnsi="Times New Roman"/>
            <w:sz w:val="24"/>
            <w:szCs w:val="24"/>
          </w:rPr>
          <w:t xml:space="preserve"> as a result of </w:t>
        </w:r>
        <w:r w:rsidRPr="001A6931">
          <w:rPr>
            <w:rFonts w:ascii="Times New Roman" w:hAnsi="Times New Roman"/>
            <w:sz w:val="24"/>
            <w:szCs w:val="24"/>
          </w:rPr>
          <w:t xml:space="preserve">our DTN algorithm for </w:t>
        </w:r>
        <w:r>
          <w:rPr>
            <w:rFonts w:ascii="Times New Roman" w:hAnsi="Times New Roman"/>
            <w:sz w:val="24"/>
            <w:szCs w:val="24"/>
          </w:rPr>
          <w:t>sharing interaction data,</w:t>
        </w:r>
      </w:ins>
      <w:r w:rsidRPr="001A6931">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sidRPr="0035761B">
        <w:rPr>
          <w:rFonts w:ascii="Times New Roman" w:hAnsi="Times New Roman"/>
          <w:sz w:val="24"/>
          <w:szCs w:val="24"/>
        </w:rPr>
        <w:t>We placed thirteen listener nodes in locations we assumed the</w:t>
      </w:r>
      <w:r w:rsidRPr="0035761B">
        <w:rPr>
          <w:rFonts w:ascii="Times New Roman" w:hAnsi="Times New Roman"/>
          <w:sz w:val="24"/>
          <w:szCs w:val="24"/>
        </w:rPr>
        <w:t xml:space="preserve"> deer were likely to travel near at some point during the study.  With no prior information on the travel of the study deer, we chose locations that would funnel an animal's movement (i.e. fencelines) or naturally draw animals (i.e. water tanks and trees f</w:t>
      </w:r>
      <w:r w:rsidRPr="0035761B">
        <w:rPr>
          <w:rFonts w:ascii="Times New Roman" w:hAnsi="Times New Roman"/>
          <w:sz w:val="24"/>
          <w:szCs w:val="24"/>
        </w:rPr>
        <w:t>or cover).  None of the 13 listener nodes collected data from collared deer, likely because of the large scale of the study area and relatively few collar</w:t>
      </w:r>
      <w:r>
        <w:rPr>
          <w:rFonts w:ascii="Times New Roman" w:hAnsi="Times New Roman"/>
          <w:sz w:val="24"/>
          <w:szCs w:val="24"/>
        </w:rPr>
        <w:t xml:space="preserve">s and listener nodes deployed.  </w:t>
      </w:r>
      <w:r w:rsidRPr="0035761B">
        <w:rPr>
          <w:rFonts w:ascii="Times New Roman" w:hAnsi="Times New Roman"/>
          <w:sz w:val="24"/>
          <w:szCs w:val="24"/>
        </w:rPr>
        <w:t>We placed a listener node on the field truck and simulated a recapture</w:t>
      </w:r>
      <w:r w:rsidRPr="0035761B">
        <w:rPr>
          <w:rFonts w:ascii="Times New Roman" w:hAnsi="Times New Roman"/>
          <w:sz w:val="24"/>
          <w:szCs w:val="24"/>
        </w:rPr>
        <w:t xml:space="preserve"> method when we retrieved the dropped collars at the end of the study period.</w:t>
      </w:r>
      <w:r>
        <w:rPr>
          <w:rFonts w:ascii="Times New Roman" w:hAnsi="Times New Roman"/>
          <w:sz w:val="24"/>
          <w:szCs w:val="24"/>
        </w:rPr>
        <w:t xml:space="preserve"> </w:t>
      </w:r>
      <w:r w:rsidRPr="0035761B">
        <w:rPr>
          <w:rFonts w:ascii="Times New Roman" w:hAnsi="Times New Roman"/>
          <w:sz w:val="24"/>
          <w:szCs w:val="24"/>
        </w:rPr>
        <w:t>With the recapture method, when a collar node is brought near the truck, the GPS</w:t>
      </w:r>
      <w:r>
        <w:rPr>
          <w:rFonts w:ascii="Times New Roman" w:hAnsi="Times New Roman"/>
          <w:sz w:val="24"/>
          <w:szCs w:val="24"/>
        </w:rPr>
        <w:t xml:space="preserve"> </w:t>
      </w:r>
      <w:r w:rsidRPr="0035761B">
        <w:rPr>
          <w:rFonts w:ascii="Times New Roman" w:hAnsi="Times New Roman"/>
          <w:sz w:val="24"/>
          <w:szCs w:val="24"/>
        </w:rPr>
        <w:t>tracking and interaction data collected to-date on the collar can be read passively by the listen</w:t>
      </w:r>
      <w:r w:rsidRPr="0035761B">
        <w:rPr>
          <w:rFonts w:ascii="Times New Roman" w:hAnsi="Times New Roman"/>
          <w:sz w:val="24"/>
          <w:szCs w:val="24"/>
        </w:rPr>
        <w:t xml:space="preserve">er node without opening the collar and manually downloading the data. In a field study recapture situation this would be beneficial as the deer would quickly be released into the wild again.  </w:t>
      </w:r>
      <w:ins w:id="127" w:author="Tom Hobbs" w:date="2014-10-20T04:17:00Z">
        <w:r>
          <w:rPr>
            <w:rFonts w:ascii="Times New Roman" w:hAnsi="Times New Roman"/>
            <w:sz w:val="24"/>
            <w:szCs w:val="24"/>
          </w:rPr>
          <w:t>nsfnsf</w:t>
        </w:r>
      </w:ins>
      <w:ins w:id="128" w:author="Tom Hobbs" w:date="2014-10-20T04:18:00Z">
        <w:r>
          <w:rPr>
            <w:rFonts w:ascii="Times New Roman" w:hAnsi="Times New Roman"/>
            <w:sz w:val="24"/>
            <w:szCs w:val="24"/>
          </w:rPr>
          <w:t>NSS</w:t>
        </w:r>
      </w:ins>
      <w:r w:rsidRPr="0035761B">
        <w:rPr>
          <w:rFonts w:ascii="Times New Roman" w:hAnsi="Times New Roman"/>
          <w:sz w:val="24"/>
          <w:szCs w:val="24"/>
        </w:rPr>
        <w:t>When simulating the recapture method, we found we could</w:t>
      </w:r>
      <w:r w:rsidRPr="0035761B">
        <w:rPr>
          <w:rFonts w:ascii="Times New Roman" w:hAnsi="Times New Roman"/>
          <w:sz w:val="24"/>
          <w:szCs w:val="24"/>
        </w:rPr>
        <w:t xml:space="preserve"> collect 200 data points (a maximum of 8 days of GPS</w:t>
      </w:r>
      <w:r>
        <w:rPr>
          <w:rFonts w:ascii="Times New Roman" w:hAnsi="Times New Roman"/>
          <w:sz w:val="24"/>
          <w:szCs w:val="24"/>
        </w:rPr>
        <w:t xml:space="preserve"> </w:t>
      </w:r>
      <w:r w:rsidRPr="0035761B">
        <w:rPr>
          <w:rFonts w:ascii="Times New Roman" w:hAnsi="Times New Roman"/>
          <w:sz w:val="24"/>
          <w:szCs w:val="24"/>
        </w:rPr>
        <w:t>information) within 20 minutes. In the future, a mark-recapture study could determine the best locations to place listener nodes.</w:t>
      </w:r>
      <w:r>
        <w:rPr>
          <w:rFonts w:ascii="Times New Roman" w:hAnsi="Times New Roman"/>
          <w:sz w:val="24"/>
          <w:szCs w:val="24"/>
        </w:rPr>
        <w:t xml:space="preserve">                                                                     </w:t>
      </w:r>
      <w:r w:rsidRPr="008F7C69">
        <w:rPr>
          <w:rFonts w:ascii="Times New Roman" w:hAnsi="Times New Roman"/>
          <w:b/>
          <w:sz w:val="24"/>
          <w:szCs w:val="24"/>
        </w:rPr>
        <w:t>ACKNO</w:t>
      </w:r>
      <w:r w:rsidRPr="008F7C69">
        <w:rPr>
          <w:rFonts w:ascii="Times New Roman" w:hAnsi="Times New Roman"/>
          <w:b/>
          <w:sz w:val="24"/>
          <w:szCs w:val="24"/>
        </w:rPr>
        <w:t>WLEDGMENTS</w:t>
      </w:r>
      <w:r w:rsidRPr="00F44E29">
        <w:rPr>
          <w:rFonts w:ascii="Times New Roman" w:hAnsi="Times New Roman"/>
          <w:sz w:val="24"/>
          <w:szCs w:val="24"/>
        </w:rPr>
        <w:t xml:space="preserve"> </w:t>
      </w:r>
      <w:r>
        <w:rPr>
          <w:rFonts w:ascii="Times New Roman" w:hAnsi="Times New Roman"/>
          <w:sz w:val="24"/>
          <w:szCs w:val="24"/>
        </w:rPr>
        <w:t xml:space="preserve">                                                                                                        </w:t>
      </w:r>
      <w:r w:rsidRPr="00F44E29">
        <w:rPr>
          <w:rFonts w:ascii="Times New Roman" w:hAnsi="Times New Roman"/>
          <w:sz w:val="24"/>
          <w:szCs w:val="24"/>
        </w:rPr>
        <w:t xml:space="preserve">This research was made possible through funding by the National Science Foundation </w:t>
      </w:r>
      <w:del w:id="129" w:author="Tom Hobbs" w:date="2014-10-20T04:53:00Z">
        <w:r w:rsidRPr="00F44E29" w:rsidDel="00144FAF">
          <w:rPr>
            <w:rFonts w:ascii="Times New Roman" w:hAnsi="Times New Roman"/>
            <w:sz w:val="24"/>
            <w:szCs w:val="24"/>
          </w:rPr>
          <w:delText>(grant no.</w:delText>
        </w:r>
        <w:r w:rsidDel="00144FAF">
          <w:rPr>
            <w:rFonts w:ascii="Times New Roman" w:hAnsi="Times New Roman"/>
            <w:sz w:val="24"/>
            <w:szCs w:val="24"/>
          </w:rPr>
          <w:delText xml:space="preserve"> xxxxxxxxxxxxx</w:delText>
        </w:r>
        <w:r w:rsidRPr="00F44E29" w:rsidDel="00144FAF">
          <w:rPr>
            <w:rFonts w:ascii="Times New Roman" w:hAnsi="Times New Roman"/>
            <w:sz w:val="24"/>
            <w:szCs w:val="24"/>
          </w:rPr>
          <w:delText xml:space="preserve">). </w:delText>
        </w:r>
        <w:r w:rsidRPr="00F44E29" w:rsidDel="00144FAF">
          <w:rPr>
            <w:rFonts w:ascii="Times New Roman" w:hAnsi="Times New Roman"/>
            <w:sz w:val="24"/>
            <w:szCs w:val="24"/>
          </w:rPr>
          <w:delText xml:space="preserve">                               </w:delText>
        </w:r>
        <w:r w:rsidRPr="00F44E29" w:rsidDel="00144FAF">
          <w:rPr>
            <w:rFonts w:ascii="Times New Roman" w:hAnsi="Times New Roman"/>
            <w:sz w:val="24"/>
            <w:szCs w:val="24"/>
          </w:rPr>
          <w:delText xml:space="preserve">                                                            </w:delText>
        </w:r>
        <w:r w:rsidDel="00144FAF">
          <w:rPr>
            <w:rFonts w:ascii="Times New Roman" w:hAnsi="Times New Roman"/>
            <w:sz w:val="24"/>
            <w:szCs w:val="24"/>
          </w:rPr>
          <w:delText xml:space="preserve">           </w:delText>
        </w:r>
        <w:r w:rsidRPr="00F44E29" w:rsidDel="00144FAF">
          <w:rPr>
            <w:rFonts w:ascii="Times New Roman" w:hAnsi="Times New Roman"/>
            <w:sz w:val="24"/>
            <w:szCs w:val="24"/>
          </w:rPr>
          <w:delText xml:space="preserve">  </w:delText>
        </w:r>
      </w:del>
      <w:ins w:id="130" w:author="Tom Hobbs" w:date="2014-10-20T04:53:00Z">
        <w:r>
          <w:rPr>
            <w:rFonts w:ascii="Times New Roman" w:hAnsi="Times New Roman"/>
            <w:sz w:val="24"/>
            <w:szCs w:val="24"/>
          </w:rPr>
          <w:t xml:space="preserve">grants to Colorado State University (Awards </w:t>
        </w:r>
      </w:ins>
      <w:ins w:id="131" w:author="Tom Hobbs" w:date="2014-10-20T04:54:00Z">
        <w:r>
          <w:rPr>
            <w:rFonts w:ascii="Times New Roman" w:hAnsi="Times New Roman"/>
            <w:sz w:val="24"/>
            <w:szCs w:val="24"/>
          </w:rPr>
          <w:t xml:space="preserve"> </w:t>
        </w:r>
      </w:ins>
      <w:ins w:id="132" w:author="Tom Hobbs" w:date="2014-10-20T04:53:00Z">
        <w:r>
          <w:rPr>
            <w:rFonts w:ascii="Times New Roman" w:hAnsi="Times New Roman"/>
            <w:sz w:val="24"/>
            <w:szCs w:val="24"/>
          </w:rPr>
          <w:t>0754606,</w:t>
        </w:r>
      </w:ins>
      <w:ins w:id="133" w:author="Tom Hobbs" w:date="2014-10-20T04:55:00Z">
        <w:r>
          <w:rPr>
            <w:rFonts w:ascii="Times New Roman" w:hAnsi="Times New Roman"/>
            <w:sz w:val="24"/>
            <w:szCs w:val="24"/>
          </w:rPr>
          <w:t xml:space="preserve"> </w:t>
        </w:r>
      </w:ins>
      <w:ins w:id="134" w:author="Tom Hobbs" w:date="2014-10-20T04:54:00Z">
        <w:r w:rsidRPr="00AC75F6">
          <w:rPr>
            <w:rFonts w:ascii="Times New Roman" w:hAnsi="Times New Roman"/>
            <w:sz w:val="24"/>
            <w:szCs w:val="24"/>
          </w:rPr>
          <w:t>0914489</w:t>
        </w:r>
        <w:r>
          <w:rPr>
            <w:rFonts w:ascii="Times New Roman" w:hAnsi="Times New Roman"/>
            <w:sz w:val="24"/>
            <w:szCs w:val="24"/>
          </w:rPr>
          <w:t>)</w:t>
        </w:r>
      </w:ins>
      <w:ins w:id="135" w:author="Tom Hobbs" w:date="2014-10-20T04:55:00Z">
        <w:r>
          <w:rPr>
            <w:rFonts w:ascii="Times New Roman" w:hAnsi="Times New Roman"/>
            <w:sz w:val="24"/>
            <w:szCs w:val="24"/>
          </w:rPr>
          <w:t xml:space="preserve"> and to the University of Colorado (</w:t>
        </w:r>
      </w:ins>
      <w:ins w:id="136" w:author="Tom Hobbs" w:date="2014-10-20T04:56:00Z">
        <w:r>
          <w:rPr>
            <w:rFonts w:ascii="Times New Roman" w:hAnsi="Times New Roman"/>
            <w:sz w:val="24"/>
            <w:szCs w:val="24"/>
          </w:rPr>
          <w:t xml:space="preserve">Award </w:t>
        </w:r>
      </w:ins>
      <w:ins w:id="137" w:author="Tom Hobbs" w:date="2014-10-20T04:55:00Z">
        <w:r>
          <w:rPr>
            <w:rFonts w:ascii="Times New Roman" w:hAnsi="Times New Roman"/>
            <w:sz w:val="24"/>
            <w:szCs w:val="24"/>
          </w:rPr>
          <w:t>0754606</w:t>
        </w:r>
        <w:r>
          <w:rPr>
            <w:rFonts w:ascii="Times New Roman" w:hAnsi="Times New Roman"/>
            <w:sz w:val="24"/>
            <w:szCs w:val="24"/>
          </w:rPr>
          <w:t>)</w:t>
        </w:r>
      </w:ins>
      <w:ins w:id="138" w:author="Tom Hobbs" w:date="2014-10-20T04:56:00Z">
        <w:r>
          <w:rPr>
            <w:rFonts w:ascii="Times New Roman" w:hAnsi="Times New Roman"/>
            <w:sz w:val="24"/>
            <w:szCs w:val="24"/>
          </w:rPr>
          <w:t>.</w:t>
        </w:r>
      </w:ins>
      <w:ins w:id="139" w:author="Tom Hobbs" w:date="2014-10-20T04:54:00Z">
        <w:r w:rsidRPr="008F7C69" w:rsidDel="00AC75F6">
          <w:rPr>
            <w:rFonts w:ascii="Times New Roman" w:hAnsi="Times New Roman"/>
            <w:b/>
            <w:sz w:val="24"/>
            <w:szCs w:val="24"/>
          </w:rPr>
          <w:t xml:space="preserve"> </w:t>
        </w:r>
      </w:ins>
    </w:p>
    <w:p w:rsidR="00AC75F6" w:rsidRPr="008F7C69" w:rsidDel="00AC75F6" w:rsidRDefault="008D2F0E" w:rsidP="00AC75F6">
      <w:pPr>
        <w:numPr>
          <w:ins w:id="140" w:author="Tom Hobbs" w:date="2014-10-20T04:55:00Z"/>
        </w:numPr>
        <w:tabs>
          <w:tab w:val="left" w:pos="720"/>
        </w:tabs>
        <w:spacing w:line="480" w:lineRule="auto"/>
        <w:rPr>
          <w:ins w:id="141" w:author="Tom Hobbs" w:date="2014-10-20T04:55:00Z"/>
          <w:rFonts w:ascii="Times New Roman" w:hAnsi="Times New Roman"/>
          <w:b/>
          <w:sz w:val="24"/>
          <w:szCs w:val="24"/>
        </w:rPr>
      </w:pPr>
    </w:p>
    <w:p w:rsidR="00144FAF" w:rsidRDefault="008D2F0E" w:rsidP="00AC75F6">
      <w:pPr>
        <w:tabs>
          <w:tab w:val="left" w:pos="720"/>
        </w:tabs>
        <w:spacing w:line="480" w:lineRule="auto"/>
        <w:rPr>
          <w:rFonts w:ascii="Times New Roman" w:hAnsi="Times New Roman"/>
          <w:sz w:val="24"/>
          <w:szCs w:val="24"/>
        </w:rPr>
        <w:pPrChange w:id="142" w:author="Tom Hobbs" w:date="2014-10-20T04:54:00Z">
          <w:pPr>
            <w:tabs>
              <w:tab w:val="left" w:pos="720"/>
            </w:tabs>
            <w:spacing w:line="240" w:lineRule="auto"/>
          </w:pPr>
        </w:pPrChange>
      </w:pPr>
      <w:ins w:id="143" w:author="Tom Hobbs" w:date="2014-10-20T04:55:00Z">
        <w:r>
          <w:rPr>
            <w:rFonts w:ascii="Times New Roman" w:hAnsi="Times New Roman"/>
            <w:b/>
            <w:sz w:val="24"/>
            <w:szCs w:val="24"/>
          </w:rPr>
          <w:t>L</w:t>
        </w:r>
      </w:ins>
      <w:del w:id="144" w:author="Tom Hobbs" w:date="2014-10-20T04:54:00Z">
        <w:r w:rsidRPr="008F7C69" w:rsidDel="00AC75F6">
          <w:rPr>
            <w:rFonts w:ascii="Times New Roman" w:hAnsi="Times New Roman"/>
            <w:b/>
            <w:sz w:val="24"/>
            <w:szCs w:val="24"/>
          </w:rPr>
          <w:delText>L</w:delText>
        </w:r>
      </w:del>
      <w:r w:rsidRPr="008F7C69">
        <w:rPr>
          <w:rFonts w:ascii="Times New Roman" w:hAnsi="Times New Roman"/>
          <w:b/>
          <w:sz w:val="24"/>
          <w:szCs w:val="24"/>
        </w:rPr>
        <w:t>ITERAT</w:t>
      </w:r>
      <w:r w:rsidRPr="008F7C69">
        <w:rPr>
          <w:rFonts w:ascii="Times New Roman" w:hAnsi="Times New Roman"/>
          <w:b/>
          <w:sz w:val="24"/>
          <w:szCs w:val="24"/>
        </w:rPr>
        <w:t>URE CITED</w:t>
      </w:r>
      <w:r>
        <w:rPr>
          <w:rFonts w:ascii="Times New Roman" w:hAnsi="Times New Roman"/>
          <w:sz w:val="24"/>
          <w:szCs w:val="24"/>
        </w:rPr>
        <w:t xml:space="preserve">                                                                                                           </w:t>
      </w:r>
      <w:r>
        <w:rPr>
          <w:rFonts w:ascii="Times New Roman" w:hAnsi="Times New Roman"/>
          <w:sz w:val="24"/>
          <w:szCs w:val="24"/>
        </w:rPr>
        <w:t xml:space="preserve">Davis, M. J., S Thokala, N. T. Hobbs, M. W. Miller, R. Y. Han, and S. Mishra.  2013.  Testing </w:t>
      </w:r>
      <w:r>
        <w:rPr>
          <w:rFonts w:ascii="Times New Roman" w:hAnsi="Times New Roman"/>
          <w:sz w:val="24"/>
          <w:szCs w:val="24"/>
        </w:rPr>
        <w:tab/>
      </w:r>
      <w:r>
        <w:rPr>
          <w:rFonts w:ascii="Times New Roman" w:hAnsi="Times New Roman"/>
          <w:sz w:val="24"/>
          <w:szCs w:val="24"/>
        </w:rPr>
        <w:t>the functionality and contact error of a GPS-</w:t>
      </w:r>
      <w:r>
        <w:rPr>
          <w:rFonts w:ascii="Times New Roman" w:hAnsi="Times New Roman"/>
          <w:sz w:val="24"/>
          <w:szCs w:val="24"/>
        </w:rPr>
        <w:t xml:space="preserve">based wildlife tracking network.  Wildlife </w:t>
      </w:r>
      <w:r>
        <w:rPr>
          <w:rFonts w:ascii="Times New Roman" w:hAnsi="Times New Roman"/>
          <w:sz w:val="24"/>
          <w:szCs w:val="24"/>
        </w:rPr>
        <w:tab/>
      </w:r>
      <w:r>
        <w:rPr>
          <w:rFonts w:ascii="Times New Roman" w:hAnsi="Times New Roman"/>
          <w:sz w:val="24"/>
          <w:szCs w:val="24"/>
        </w:rPr>
        <w:t>Society Bulliten 37:855-861.</w:t>
      </w:r>
      <w:r>
        <w:rPr>
          <w:rFonts w:ascii="Times New Roman" w:hAnsi="Times New Roman"/>
          <w:sz w:val="24"/>
          <w:szCs w:val="24"/>
        </w:rPr>
        <w:t xml:space="preserve">                                                                                        </w:t>
      </w:r>
      <w:r w:rsidRPr="008F7C69">
        <w:rPr>
          <w:rFonts w:ascii="Times New Roman" w:hAnsi="Times New Roman"/>
          <w:sz w:val="24"/>
          <w:szCs w:val="24"/>
        </w:rPr>
        <w:t>Davis, M.</w:t>
      </w:r>
      <w:r w:rsidRPr="008F7C69">
        <w:rPr>
          <w:rFonts w:ascii="Times New Roman" w:hAnsi="Times New Roman"/>
          <w:sz w:val="24"/>
          <w:szCs w:val="24"/>
        </w:rPr>
        <w:t xml:space="preserve"> </w:t>
      </w:r>
      <w:r w:rsidRPr="008F7C69">
        <w:rPr>
          <w:rFonts w:ascii="Times New Roman" w:hAnsi="Times New Roman"/>
          <w:sz w:val="24"/>
          <w:szCs w:val="24"/>
        </w:rPr>
        <w:t>J., S. Thokala, X. Xing, N.</w:t>
      </w:r>
      <w:r w:rsidRPr="008F7C69">
        <w:rPr>
          <w:rFonts w:ascii="Times New Roman" w:hAnsi="Times New Roman"/>
          <w:sz w:val="24"/>
          <w:szCs w:val="24"/>
        </w:rPr>
        <w:t xml:space="preserve"> </w:t>
      </w:r>
      <w:r w:rsidRPr="008F7C69">
        <w:rPr>
          <w:rFonts w:ascii="Times New Roman" w:hAnsi="Times New Roman"/>
          <w:sz w:val="24"/>
          <w:szCs w:val="24"/>
        </w:rPr>
        <w:t>T. Hobbs, D.</w:t>
      </w:r>
      <w:r w:rsidRPr="008F7C69">
        <w:rPr>
          <w:rFonts w:ascii="Times New Roman" w:hAnsi="Times New Roman"/>
          <w:sz w:val="24"/>
          <w:szCs w:val="24"/>
        </w:rPr>
        <w:t xml:space="preserve"> </w:t>
      </w:r>
      <w:r w:rsidRPr="008F7C69">
        <w:rPr>
          <w:rFonts w:ascii="Times New Roman" w:hAnsi="Times New Roman"/>
          <w:sz w:val="24"/>
          <w:szCs w:val="24"/>
        </w:rPr>
        <w:t>P. Walsh, R.</w:t>
      </w:r>
      <w:r w:rsidRPr="008F7C69">
        <w:rPr>
          <w:rFonts w:ascii="Times New Roman" w:hAnsi="Times New Roman"/>
          <w:sz w:val="24"/>
          <w:szCs w:val="24"/>
        </w:rPr>
        <w:t xml:space="preserve"> </w:t>
      </w:r>
      <w:r w:rsidRPr="008F7C69">
        <w:rPr>
          <w:rFonts w:ascii="Times New Roman" w:hAnsi="Times New Roman"/>
          <w:sz w:val="24"/>
          <w:szCs w:val="24"/>
        </w:rPr>
        <w:t xml:space="preserve">Y. Han, and S. Mishra. 2012. </w:t>
      </w:r>
      <w:r>
        <w:rPr>
          <w:rFonts w:ascii="Times New Roman" w:hAnsi="Times New Roman"/>
          <w:sz w:val="24"/>
          <w:szCs w:val="24"/>
        </w:rPr>
        <w:tab/>
      </w:r>
      <w:r w:rsidRPr="008F7C69">
        <w:rPr>
          <w:rFonts w:ascii="Times New Roman" w:hAnsi="Times New Roman"/>
          <w:sz w:val="24"/>
          <w:szCs w:val="24"/>
        </w:rPr>
        <w:t>De</w:t>
      </w:r>
      <w:r w:rsidRPr="008F7C69">
        <w:rPr>
          <w:rFonts w:ascii="Times New Roman" w:hAnsi="Times New Roman"/>
          <w:sz w:val="24"/>
          <w:szCs w:val="24"/>
        </w:rPr>
        <w:t xml:space="preserve">veloping a data-transfer model for a novel wildlife-tracking network. Wildlife Society </w:t>
      </w:r>
      <w:r>
        <w:rPr>
          <w:rFonts w:ascii="Times New Roman" w:hAnsi="Times New Roman"/>
          <w:sz w:val="24"/>
          <w:szCs w:val="24"/>
        </w:rPr>
        <w:tab/>
      </w:r>
      <w:r w:rsidRPr="008F7C69">
        <w:rPr>
          <w:rFonts w:ascii="Times New Roman" w:hAnsi="Times New Roman"/>
          <w:sz w:val="24"/>
          <w:szCs w:val="24"/>
        </w:rPr>
        <w:t>Bulletin 36:820</w:t>
      </w:r>
      <w:r w:rsidRPr="008F7C69">
        <w:rPr>
          <w:rFonts w:ascii="Times New Roman" w:hAnsi="Times New Roman"/>
          <w:sz w:val="24"/>
          <w:szCs w:val="24"/>
        </w:rPr>
        <w:t>–</w:t>
      </w:r>
      <w:r w:rsidRPr="008F7C69">
        <w:rPr>
          <w:rFonts w:ascii="Times New Roman" w:hAnsi="Times New Roman"/>
          <w:sz w:val="24"/>
          <w:szCs w:val="24"/>
        </w:rPr>
        <w:t xml:space="preserve">827. </w:t>
      </w:r>
      <w:r>
        <w:rPr>
          <w:rFonts w:ascii="Times New Roman" w:hAnsi="Times New Roman"/>
          <w:sz w:val="24"/>
          <w:szCs w:val="24"/>
        </w:rPr>
        <w:t xml:space="preserve">                                                                                                    </w:t>
      </w:r>
      <w:r w:rsidRPr="008F7C69">
        <w:rPr>
          <w:rFonts w:ascii="Times New Roman" w:hAnsi="Times New Roman"/>
          <w:sz w:val="24"/>
          <w:szCs w:val="24"/>
        </w:rPr>
        <w:t>Hamede, R.</w:t>
      </w:r>
      <w:r w:rsidRPr="008F7C69">
        <w:rPr>
          <w:rFonts w:ascii="Times New Roman" w:hAnsi="Times New Roman"/>
          <w:sz w:val="24"/>
          <w:szCs w:val="24"/>
        </w:rPr>
        <w:t xml:space="preserve"> </w:t>
      </w:r>
      <w:r w:rsidRPr="008F7C69">
        <w:rPr>
          <w:rFonts w:ascii="Times New Roman" w:hAnsi="Times New Roman"/>
          <w:sz w:val="24"/>
          <w:szCs w:val="24"/>
        </w:rPr>
        <w:t>K., J. Bashford, H. McCallum, and M.</w:t>
      </w:r>
      <w:r w:rsidRPr="008F7C69">
        <w:rPr>
          <w:rFonts w:ascii="Times New Roman" w:hAnsi="Times New Roman"/>
          <w:sz w:val="24"/>
          <w:szCs w:val="24"/>
        </w:rPr>
        <w:t xml:space="preserve"> Jones. 2009. Contact networks in a wild </w:t>
      </w:r>
      <w:r>
        <w:rPr>
          <w:rFonts w:ascii="Times New Roman" w:hAnsi="Times New Roman"/>
          <w:sz w:val="24"/>
          <w:szCs w:val="24"/>
        </w:rPr>
        <w:tab/>
      </w:r>
      <w:r w:rsidRPr="008F7C69">
        <w:rPr>
          <w:rFonts w:ascii="Times New Roman" w:hAnsi="Times New Roman"/>
          <w:sz w:val="24"/>
          <w:szCs w:val="24"/>
        </w:rPr>
        <w:t>Tasmanian devil (</w:t>
      </w:r>
      <w:r w:rsidRPr="008F7C69">
        <w:rPr>
          <w:rFonts w:ascii="Times New Roman" w:hAnsi="Times New Roman"/>
          <w:i/>
          <w:sz w:val="24"/>
          <w:szCs w:val="24"/>
        </w:rPr>
        <w:t>Sarcophilus harrisii</w:t>
      </w:r>
      <w:r w:rsidRPr="008F7C69">
        <w:rPr>
          <w:rFonts w:ascii="Times New Roman" w:hAnsi="Times New Roman"/>
          <w:sz w:val="24"/>
          <w:szCs w:val="24"/>
        </w:rPr>
        <w:t xml:space="preserve">) population: using social network analysis to </w:t>
      </w:r>
      <w:r>
        <w:rPr>
          <w:rFonts w:ascii="Times New Roman" w:hAnsi="Times New Roman"/>
          <w:sz w:val="24"/>
          <w:szCs w:val="24"/>
        </w:rPr>
        <w:tab/>
      </w:r>
      <w:r w:rsidRPr="008F7C69">
        <w:rPr>
          <w:rFonts w:ascii="Times New Roman" w:hAnsi="Times New Roman"/>
          <w:sz w:val="24"/>
          <w:szCs w:val="24"/>
        </w:rPr>
        <w:t xml:space="preserve">reveal seasonal variability in social behaviour and its implications for transmission of </w:t>
      </w:r>
      <w:r>
        <w:rPr>
          <w:rFonts w:ascii="Times New Roman" w:hAnsi="Times New Roman"/>
          <w:sz w:val="24"/>
          <w:szCs w:val="24"/>
        </w:rPr>
        <w:tab/>
      </w:r>
      <w:r w:rsidRPr="008F7C69">
        <w:rPr>
          <w:rFonts w:ascii="Times New Roman" w:hAnsi="Times New Roman"/>
          <w:sz w:val="24"/>
          <w:szCs w:val="24"/>
        </w:rPr>
        <w:t xml:space="preserve">devil facial tumour disease. </w:t>
      </w:r>
      <w:r w:rsidRPr="008F7C69">
        <w:rPr>
          <w:rFonts w:ascii="Times New Roman" w:hAnsi="Times New Roman"/>
          <w:sz w:val="24"/>
          <w:szCs w:val="24"/>
        </w:rPr>
        <w:t>Ecology Le</w:t>
      </w:r>
      <w:r w:rsidRPr="008F7C69">
        <w:rPr>
          <w:rFonts w:ascii="Times New Roman" w:hAnsi="Times New Roman"/>
          <w:sz w:val="24"/>
          <w:szCs w:val="24"/>
        </w:rPr>
        <w:t>tters 12:1147</w:t>
      </w:r>
      <w:r w:rsidRPr="008F7C69">
        <w:rPr>
          <w:rFonts w:ascii="Times New Roman" w:hAnsi="Times New Roman"/>
          <w:sz w:val="24"/>
          <w:szCs w:val="24"/>
        </w:rPr>
        <w:t>–</w:t>
      </w:r>
      <w:r w:rsidRPr="008F7C69">
        <w:rPr>
          <w:rFonts w:ascii="Times New Roman" w:hAnsi="Times New Roman"/>
          <w:sz w:val="24"/>
          <w:szCs w:val="24"/>
        </w:rPr>
        <w:t>1157.</w:t>
      </w:r>
      <w:r>
        <w:rPr>
          <w:rFonts w:ascii="Times New Roman" w:hAnsi="Times New Roman"/>
          <w:sz w:val="24"/>
          <w:szCs w:val="24"/>
        </w:rPr>
        <w:t xml:space="preserve">                                               </w:t>
      </w:r>
      <w:r w:rsidRPr="008F7C69">
        <w:rPr>
          <w:rFonts w:ascii="Times New Roman" w:hAnsi="Times New Roman"/>
          <w:sz w:val="24"/>
          <w:szCs w:val="24"/>
        </w:rPr>
        <w:t>Ji, W., P.</w:t>
      </w:r>
      <w:r w:rsidRPr="008F7C69">
        <w:rPr>
          <w:rFonts w:ascii="Times New Roman" w:hAnsi="Times New Roman"/>
          <w:sz w:val="24"/>
          <w:szCs w:val="24"/>
        </w:rPr>
        <w:t xml:space="preserve"> </w:t>
      </w:r>
      <w:r w:rsidRPr="008F7C69">
        <w:rPr>
          <w:rFonts w:ascii="Times New Roman" w:hAnsi="Times New Roman"/>
          <w:sz w:val="24"/>
          <w:szCs w:val="24"/>
        </w:rPr>
        <w:t>C.</w:t>
      </w:r>
      <w:r w:rsidRPr="008F7C69">
        <w:rPr>
          <w:rFonts w:ascii="Times New Roman" w:hAnsi="Times New Roman"/>
          <w:sz w:val="24"/>
          <w:szCs w:val="24"/>
        </w:rPr>
        <w:t xml:space="preserve"> </w:t>
      </w:r>
      <w:r w:rsidRPr="008F7C69">
        <w:rPr>
          <w:rFonts w:ascii="Times New Roman" w:hAnsi="Times New Roman"/>
          <w:sz w:val="24"/>
          <w:szCs w:val="24"/>
        </w:rPr>
        <w:t>L. White, and M.</w:t>
      </w:r>
      <w:r w:rsidRPr="008F7C69">
        <w:rPr>
          <w:rFonts w:ascii="Times New Roman" w:hAnsi="Times New Roman"/>
          <w:sz w:val="24"/>
          <w:szCs w:val="24"/>
        </w:rPr>
        <w:t xml:space="preserve"> </w:t>
      </w:r>
      <w:r w:rsidRPr="008F7C69">
        <w:rPr>
          <w:rFonts w:ascii="Times New Roman" w:hAnsi="Times New Roman"/>
          <w:sz w:val="24"/>
          <w:szCs w:val="24"/>
        </w:rPr>
        <w:t xml:space="preserve">N. Clout. </w:t>
      </w:r>
      <w:r w:rsidRPr="008F7C69">
        <w:rPr>
          <w:rFonts w:ascii="Times New Roman" w:hAnsi="Times New Roman"/>
          <w:sz w:val="24"/>
          <w:szCs w:val="24"/>
        </w:rPr>
        <w:t xml:space="preserve">2005. </w:t>
      </w:r>
      <w:r w:rsidRPr="008F7C69">
        <w:rPr>
          <w:rFonts w:ascii="Times New Roman" w:hAnsi="Times New Roman"/>
          <w:sz w:val="24"/>
          <w:szCs w:val="24"/>
        </w:rPr>
        <w:t xml:space="preserve">Contact rates between possums revealed by </w:t>
      </w:r>
      <w:r>
        <w:rPr>
          <w:rFonts w:ascii="Times New Roman" w:hAnsi="Times New Roman"/>
          <w:sz w:val="24"/>
          <w:szCs w:val="24"/>
        </w:rPr>
        <w:tab/>
      </w:r>
      <w:r w:rsidRPr="008F7C69">
        <w:rPr>
          <w:rFonts w:ascii="Times New Roman" w:hAnsi="Times New Roman"/>
          <w:sz w:val="24"/>
          <w:szCs w:val="24"/>
        </w:rPr>
        <w:t>proximity data loggers. Journal of Applied Ecology 42:595</w:t>
      </w:r>
      <w:r w:rsidRPr="008F7C69">
        <w:rPr>
          <w:rFonts w:ascii="Times New Roman" w:hAnsi="Times New Roman"/>
          <w:sz w:val="24"/>
          <w:szCs w:val="24"/>
        </w:rPr>
        <w:t>–</w:t>
      </w:r>
      <w:r w:rsidRPr="008F7C69">
        <w:rPr>
          <w:rFonts w:ascii="Times New Roman" w:hAnsi="Times New Roman"/>
          <w:sz w:val="24"/>
          <w:szCs w:val="24"/>
        </w:rPr>
        <w:t>604.</w:t>
      </w:r>
      <w:r>
        <w:rPr>
          <w:rFonts w:ascii="Times New Roman" w:hAnsi="Times New Roman"/>
          <w:sz w:val="24"/>
          <w:szCs w:val="24"/>
        </w:rPr>
        <w:t xml:space="preserve">                             </w:t>
      </w:r>
      <w:r w:rsidRPr="008F7C69">
        <w:rPr>
          <w:rFonts w:ascii="Times New Roman" w:hAnsi="Times New Roman"/>
          <w:sz w:val="24"/>
          <w:szCs w:val="24"/>
        </w:rPr>
        <w:t>Prange, S</w:t>
      </w:r>
      <w:r w:rsidRPr="008F7C69">
        <w:rPr>
          <w:rFonts w:ascii="Times New Roman" w:hAnsi="Times New Roman"/>
          <w:sz w:val="24"/>
          <w:szCs w:val="24"/>
        </w:rPr>
        <w:t xml:space="preserve">., T. Jordan, C. Hunger, </w:t>
      </w:r>
      <w:r w:rsidRPr="008F7C69">
        <w:rPr>
          <w:rFonts w:ascii="Times New Roman" w:hAnsi="Times New Roman"/>
          <w:sz w:val="24"/>
          <w:szCs w:val="24"/>
        </w:rPr>
        <w:t xml:space="preserve">and </w:t>
      </w:r>
      <w:r w:rsidRPr="008F7C69">
        <w:rPr>
          <w:rFonts w:ascii="Times New Roman" w:hAnsi="Times New Roman"/>
          <w:sz w:val="24"/>
          <w:szCs w:val="24"/>
        </w:rPr>
        <w:t>S.</w:t>
      </w:r>
      <w:r w:rsidRPr="008F7C69">
        <w:rPr>
          <w:rFonts w:ascii="Times New Roman" w:hAnsi="Times New Roman"/>
          <w:sz w:val="24"/>
          <w:szCs w:val="24"/>
        </w:rPr>
        <w:t xml:space="preserve"> </w:t>
      </w:r>
      <w:r w:rsidRPr="008F7C69">
        <w:rPr>
          <w:rFonts w:ascii="Times New Roman" w:hAnsi="Times New Roman"/>
          <w:sz w:val="24"/>
          <w:szCs w:val="24"/>
        </w:rPr>
        <w:t xml:space="preserve">D. Gehrt. 2006. New radiocollars for the detection of </w:t>
      </w:r>
      <w:r>
        <w:rPr>
          <w:rFonts w:ascii="Times New Roman" w:hAnsi="Times New Roman"/>
          <w:sz w:val="24"/>
          <w:szCs w:val="24"/>
        </w:rPr>
        <w:tab/>
      </w:r>
      <w:r w:rsidRPr="008F7C69">
        <w:rPr>
          <w:rFonts w:ascii="Times New Roman" w:hAnsi="Times New Roman"/>
          <w:sz w:val="24"/>
          <w:szCs w:val="24"/>
        </w:rPr>
        <w:t>proximity among individuals. Wildlife Society Bulletin 34:1333</w:t>
      </w:r>
      <w:r w:rsidRPr="008F7C69">
        <w:rPr>
          <w:rFonts w:ascii="Times New Roman" w:hAnsi="Times New Roman"/>
          <w:sz w:val="24"/>
          <w:szCs w:val="24"/>
        </w:rPr>
        <w:t>–</w:t>
      </w:r>
      <w:r w:rsidRPr="008F7C69">
        <w:rPr>
          <w:rFonts w:ascii="Times New Roman" w:hAnsi="Times New Roman"/>
          <w:sz w:val="24"/>
          <w:szCs w:val="24"/>
        </w:rPr>
        <w:t>1344.</w:t>
      </w:r>
      <w:r>
        <w:rPr>
          <w:rFonts w:ascii="Times New Roman" w:hAnsi="Times New Roman"/>
          <w:sz w:val="24"/>
          <w:szCs w:val="24"/>
        </w:rPr>
        <w:t xml:space="preserve">            </w:t>
      </w:r>
      <w:r w:rsidRPr="00B42DB0">
        <w:rPr>
          <w:rFonts w:ascii="Times New Roman" w:hAnsi="Times New Roman"/>
          <w:sz w:val="24"/>
          <w:szCs w:val="24"/>
        </w:rPr>
        <w:t>Rutishauser, M., V. Petkov, J. Boice, K. Obraczka, P. Mantey, T. Williams, C. Wilmers. 20</w:t>
      </w:r>
      <w:r w:rsidRPr="00B42DB0">
        <w:rPr>
          <w:rFonts w:ascii="Times New Roman" w:hAnsi="Times New Roman"/>
          <w:sz w:val="24"/>
          <w:szCs w:val="24"/>
        </w:rPr>
        <w:t xml:space="preserve">11. </w:t>
      </w:r>
      <w:r>
        <w:rPr>
          <w:rFonts w:ascii="Times New Roman" w:hAnsi="Times New Roman"/>
          <w:sz w:val="24"/>
          <w:szCs w:val="24"/>
        </w:rPr>
        <w:tab/>
      </w:r>
      <w:r w:rsidRPr="00B42DB0">
        <w:rPr>
          <w:rFonts w:ascii="Times New Roman" w:hAnsi="Times New Roman"/>
          <w:sz w:val="24"/>
          <w:szCs w:val="24"/>
        </w:rPr>
        <w:t xml:space="preserve">CARNIVORE: A Disruption-Tolerant System for Studying Wildlife. EURASIP Journal </w:t>
      </w:r>
      <w:r>
        <w:rPr>
          <w:rFonts w:ascii="Times New Roman" w:hAnsi="Times New Roman"/>
          <w:sz w:val="24"/>
          <w:szCs w:val="24"/>
        </w:rPr>
        <w:tab/>
      </w:r>
      <w:r w:rsidRPr="00B42DB0">
        <w:rPr>
          <w:rFonts w:ascii="Times New Roman" w:hAnsi="Times New Roman"/>
          <w:sz w:val="24"/>
          <w:szCs w:val="24"/>
        </w:rPr>
        <w:t>on Wireless Communications and Networking 2011:968046.</w:t>
      </w:r>
      <w:r>
        <w:rPr>
          <w:rFonts w:ascii="Times New Roman" w:hAnsi="Times New Roman"/>
          <w:sz w:val="24"/>
          <w:szCs w:val="24"/>
        </w:rPr>
        <w:t xml:space="preserve">                                                        </w:t>
      </w:r>
      <w:r w:rsidRPr="008F7C69">
        <w:rPr>
          <w:rFonts w:ascii="Times New Roman" w:hAnsi="Times New Roman"/>
          <w:sz w:val="24"/>
          <w:szCs w:val="24"/>
        </w:rPr>
        <w:t>Shah, H., and Y.</w:t>
      </w:r>
      <w:r w:rsidRPr="008F7C69">
        <w:rPr>
          <w:rFonts w:ascii="Times New Roman" w:hAnsi="Times New Roman"/>
          <w:sz w:val="24"/>
          <w:szCs w:val="24"/>
        </w:rPr>
        <w:t xml:space="preserve"> </w:t>
      </w:r>
      <w:r w:rsidRPr="008F7C69">
        <w:rPr>
          <w:rFonts w:ascii="Times New Roman" w:hAnsi="Times New Roman"/>
          <w:sz w:val="24"/>
          <w:szCs w:val="24"/>
        </w:rPr>
        <w:t>P. Kosta. 2010. Evolution or routing techniq</w:t>
      </w:r>
      <w:r w:rsidRPr="008F7C69">
        <w:rPr>
          <w:rFonts w:ascii="Times New Roman" w:hAnsi="Times New Roman"/>
          <w:sz w:val="24"/>
          <w:szCs w:val="24"/>
        </w:rPr>
        <w:t xml:space="preserve">ues, routing protocols, and routing </w:t>
      </w:r>
      <w:r>
        <w:rPr>
          <w:rFonts w:ascii="Times New Roman" w:hAnsi="Times New Roman"/>
          <w:sz w:val="24"/>
          <w:szCs w:val="24"/>
        </w:rPr>
        <w:tab/>
      </w:r>
      <w:r w:rsidRPr="008F7C69">
        <w:rPr>
          <w:rFonts w:ascii="Times New Roman" w:hAnsi="Times New Roman"/>
          <w:sz w:val="24"/>
          <w:szCs w:val="24"/>
        </w:rPr>
        <w:t>efficiencies for delay tolerant network. International Journal of Computer Applications</w:t>
      </w:r>
      <w:r w:rsidRPr="008F7C69">
        <w:rPr>
          <w:rFonts w:ascii="Times New Roman" w:hAnsi="Times New Roman"/>
          <w:sz w:val="24"/>
          <w:szCs w:val="24"/>
        </w:rPr>
        <w:t xml:space="preserve"> </w:t>
      </w:r>
      <w:r>
        <w:rPr>
          <w:rFonts w:ascii="Times New Roman" w:hAnsi="Times New Roman"/>
          <w:sz w:val="24"/>
          <w:szCs w:val="24"/>
        </w:rPr>
        <w:tab/>
      </w:r>
      <w:r w:rsidRPr="008F7C69">
        <w:rPr>
          <w:rFonts w:ascii="Times New Roman" w:hAnsi="Times New Roman"/>
          <w:sz w:val="24"/>
          <w:szCs w:val="24"/>
        </w:rPr>
        <w:t>(S</w:t>
      </w:r>
      <w:r w:rsidRPr="008F7C69">
        <w:rPr>
          <w:rFonts w:ascii="Times New Roman" w:hAnsi="Times New Roman"/>
          <w:sz w:val="24"/>
          <w:szCs w:val="24"/>
        </w:rPr>
        <w:t>pecial issue on MANETs</w:t>
      </w:r>
      <w:r w:rsidRPr="008F7C69">
        <w:rPr>
          <w:rFonts w:ascii="Times New Roman" w:hAnsi="Times New Roman"/>
          <w:sz w:val="24"/>
          <w:szCs w:val="24"/>
        </w:rPr>
        <w:t>)</w:t>
      </w:r>
      <w:r w:rsidRPr="008F7C69">
        <w:rPr>
          <w:rFonts w:ascii="Times New Roman" w:hAnsi="Times New Roman"/>
          <w:sz w:val="24"/>
          <w:szCs w:val="24"/>
        </w:rPr>
        <w:t>:</w:t>
      </w:r>
      <w:r w:rsidRPr="008F7C69">
        <w:rPr>
          <w:rFonts w:ascii="Times New Roman" w:hAnsi="Times New Roman"/>
          <w:sz w:val="24"/>
          <w:szCs w:val="24"/>
        </w:rPr>
        <w:t>46</w:t>
      </w:r>
      <w:r w:rsidRPr="008F7C69">
        <w:rPr>
          <w:rFonts w:ascii="Times New Roman" w:hAnsi="Times New Roman"/>
          <w:sz w:val="24"/>
          <w:szCs w:val="24"/>
        </w:rPr>
        <w:t>–</w:t>
      </w:r>
      <w:r w:rsidRPr="008F7C69">
        <w:rPr>
          <w:rFonts w:ascii="Times New Roman" w:hAnsi="Times New Roman"/>
          <w:sz w:val="24"/>
          <w:szCs w:val="24"/>
        </w:rPr>
        <w:t>53.</w:t>
      </w:r>
    </w:p>
    <w:sectPr w:rsidR="00144FAF" w:rsidSect="001B481B">
      <w:headerReference w:type="default" r:id="rId6"/>
      <w:pgSz w:w="12240" w:h="15840"/>
      <w:pgMar w:top="1440" w:right="1440" w:bottom="1440" w:left="1440" w:gutter="0"/>
      <w:lnNumType w:countBy="1" w:restart="continuou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F0E" w:rsidRDefault="008D2F0E">
      <w:pPr>
        <w:spacing w:after="0" w:line="240" w:lineRule="auto"/>
      </w:pPr>
      <w:r>
        <w:separator/>
      </w:r>
    </w:p>
  </w:endnote>
  <w:endnote w:type="continuationSeparator" w:id="0">
    <w:p w:rsidR="008D2F0E" w:rsidRDefault="008D2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F0E" w:rsidRDefault="008D2F0E">
      <w:pPr>
        <w:spacing w:after="0" w:line="240" w:lineRule="auto"/>
      </w:pPr>
      <w:r>
        <w:separator/>
      </w:r>
    </w:p>
  </w:footnote>
  <w:footnote w:type="continuationSeparator" w:id="0">
    <w:p w:rsidR="008D2F0E" w:rsidRDefault="008D2F0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FAF" w:rsidRPr="00C753B2" w:rsidRDefault="008D2F0E" w:rsidP="001B481B">
    <w:pPr>
      <w:pStyle w:val="Header"/>
      <w:rPr>
        <w:rFonts w:ascii="Times New Roman" w:hAnsi="Times New Roman"/>
        <w:sz w:val="20"/>
        <w:szCs w:val="20"/>
      </w:rPr>
    </w:pPr>
    <w:fldSimple w:instr=" PAGE   \* MERGEFORMAT ">
      <w:r w:rsidRPr="006A0C68">
        <w:rPr>
          <w:rFonts w:ascii="Times New Roman" w:hAnsi="Times New Roman"/>
          <w:noProof/>
          <w:sz w:val="20"/>
          <w:szCs w:val="20"/>
        </w:rPr>
        <w:t>1</w:t>
      </w:r>
    </w:fldSimple>
    <w:r>
      <w:rPr>
        <w:rFonts w:ascii="Times New Roman" w:hAnsi="Times New Roman"/>
        <w:sz w:val="20"/>
        <w:szCs w:val="20"/>
      </w:rPr>
      <w:t>|Krumm et 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trackRevisions/>
  <w:doNotTrackMoves/>
  <w:defaultTabStop w:val="720"/>
  <w:characterSpacingControl w:val="doNotCompress"/>
  <w:footnotePr>
    <w:footnote w:id="-1"/>
    <w:footnote w:id="0"/>
  </w:footnotePr>
  <w:endnotePr>
    <w:endnote w:id="-1"/>
    <w:endnote w:id="0"/>
  </w:endnotePr>
  <w:compat/>
  <w:rsids>
    <w:rsidRoot w:val="00586C35"/>
    <w:rsid w:val="008D2F0E"/>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C1E"/>
    <w:rPr>
      <w:rFonts w:ascii="Calibri" w:eastAsia="Calibri" w:hAnsi="Calibr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586C35"/>
    <w:pPr>
      <w:tabs>
        <w:tab w:val="center" w:pos="4680"/>
        <w:tab w:val="right" w:pos="9360"/>
      </w:tabs>
    </w:pPr>
  </w:style>
  <w:style w:type="character" w:customStyle="1" w:styleId="HeaderChar">
    <w:name w:val="Header Char"/>
    <w:basedOn w:val="DefaultParagraphFont"/>
    <w:link w:val="Header"/>
    <w:uiPriority w:val="99"/>
    <w:rsid w:val="00586C35"/>
    <w:rPr>
      <w:rFonts w:ascii="Calibri" w:eastAsia="Calibri" w:hAnsi="Calibri" w:cs="Times New Roman"/>
    </w:rPr>
  </w:style>
  <w:style w:type="paragraph" w:styleId="Footer">
    <w:name w:val="footer"/>
    <w:basedOn w:val="Normal"/>
    <w:link w:val="FooterChar"/>
    <w:uiPriority w:val="99"/>
    <w:semiHidden/>
    <w:unhideWhenUsed/>
    <w:rsid w:val="00586C35"/>
    <w:pPr>
      <w:tabs>
        <w:tab w:val="center" w:pos="4680"/>
        <w:tab w:val="right" w:pos="9360"/>
      </w:tabs>
    </w:pPr>
  </w:style>
  <w:style w:type="character" w:customStyle="1" w:styleId="FooterChar">
    <w:name w:val="Footer Char"/>
    <w:basedOn w:val="DefaultParagraphFont"/>
    <w:link w:val="Footer"/>
    <w:uiPriority w:val="99"/>
    <w:semiHidden/>
    <w:rsid w:val="00586C35"/>
    <w:rPr>
      <w:rFonts w:ascii="Calibri" w:eastAsia="Calibri" w:hAnsi="Calibri" w:cs="Times New Roman"/>
    </w:rPr>
  </w:style>
  <w:style w:type="character" w:styleId="Hyperlink">
    <w:name w:val="Hyperlink"/>
    <w:basedOn w:val="DefaultParagraphFont"/>
    <w:uiPriority w:val="99"/>
    <w:unhideWhenUsed/>
    <w:rsid w:val="00586C35"/>
    <w:rPr>
      <w:color w:val="0000FF"/>
      <w:u w:val="single"/>
    </w:rPr>
  </w:style>
  <w:style w:type="paragraph" w:styleId="BalloonText">
    <w:name w:val="Balloon Text"/>
    <w:basedOn w:val="Normal"/>
    <w:link w:val="BalloonTextChar"/>
    <w:uiPriority w:val="99"/>
    <w:semiHidden/>
    <w:unhideWhenUsed/>
    <w:rsid w:val="00E00C1E"/>
    <w:pPr>
      <w:spacing w:after="0" w:line="240" w:lineRule="auto"/>
    </w:pPr>
    <w:rPr>
      <w:rFonts w:ascii="Times New Roman" w:hAnsi="Times New Roman" w:cs="Tahoma"/>
      <w:sz w:val="20"/>
      <w:szCs w:val="16"/>
    </w:rPr>
  </w:style>
  <w:style w:type="character" w:customStyle="1" w:styleId="BalloonTextChar">
    <w:name w:val="Balloon Text Char"/>
    <w:basedOn w:val="DefaultParagraphFont"/>
    <w:link w:val="BalloonText"/>
    <w:uiPriority w:val="99"/>
    <w:semiHidden/>
    <w:rsid w:val="00E00C1E"/>
    <w:rPr>
      <w:rFonts w:ascii="Times New Roman" w:eastAsia="Calibri" w:hAnsi="Times New Roman" w:cs="Tahoma"/>
      <w:sz w:val="20"/>
      <w:szCs w:val="16"/>
    </w:rPr>
  </w:style>
  <w:style w:type="character" w:styleId="PlaceholderText">
    <w:name w:val="Placeholder Text"/>
    <w:basedOn w:val="DefaultParagraphFont"/>
    <w:uiPriority w:val="99"/>
    <w:semiHidden/>
    <w:rsid w:val="00586C35"/>
    <w:rPr>
      <w:color w:val="808080"/>
    </w:rPr>
  </w:style>
  <w:style w:type="character" w:styleId="LineNumber">
    <w:name w:val="line number"/>
    <w:basedOn w:val="DefaultParagraphFont"/>
    <w:uiPriority w:val="99"/>
    <w:semiHidden/>
    <w:unhideWhenUsed/>
    <w:rsid w:val="00586C35"/>
  </w:style>
  <w:style w:type="character" w:styleId="FollowedHyperlink">
    <w:name w:val="FollowedHyperlink"/>
    <w:basedOn w:val="DefaultParagraphFont"/>
    <w:uiPriority w:val="99"/>
    <w:semiHidden/>
    <w:unhideWhenUsed/>
    <w:rsid w:val="00586C35"/>
    <w:rPr>
      <w:color w:val="800080"/>
      <w:u w:val="single"/>
    </w:rPr>
  </w:style>
  <w:style w:type="paragraph" w:customStyle="1" w:styleId="font5">
    <w:name w:val="font5"/>
    <w:basedOn w:val="Normal"/>
    <w:rsid w:val="00586C35"/>
    <w:pPr>
      <w:spacing w:before="100" w:beforeAutospacing="1" w:after="100" w:afterAutospacing="1" w:line="240" w:lineRule="auto"/>
    </w:pPr>
    <w:rPr>
      <w:rFonts w:ascii="Times" w:eastAsia="Times New Roman" w:hAnsi="Times"/>
      <w:color w:val="000000"/>
      <w:sz w:val="20"/>
      <w:szCs w:val="20"/>
    </w:rPr>
  </w:style>
  <w:style w:type="paragraph" w:customStyle="1" w:styleId="font6">
    <w:name w:val="font6"/>
    <w:basedOn w:val="Normal"/>
    <w:rsid w:val="00586C35"/>
    <w:pPr>
      <w:spacing w:before="100" w:beforeAutospacing="1" w:after="100" w:afterAutospacing="1" w:line="240" w:lineRule="auto"/>
    </w:pPr>
    <w:rPr>
      <w:rFonts w:eastAsia="Times New Roman"/>
      <w:color w:val="000000"/>
      <w:sz w:val="20"/>
      <w:szCs w:val="20"/>
    </w:rPr>
  </w:style>
  <w:style w:type="paragraph" w:customStyle="1" w:styleId="font7">
    <w:name w:val="font7"/>
    <w:basedOn w:val="Normal"/>
    <w:rsid w:val="00586C35"/>
    <w:pPr>
      <w:spacing w:before="100" w:beforeAutospacing="1" w:after="100" w:afterAutospacing="1" w:line="240" w:lineRule="auto"/>
    </w:pPr>
    <w:rPr>
      <w:rFonts w:ascii="Times" w:eastAsia="Times New Roman" w:hAnsi="Times"/>
      <w:color w:val="000000"/>
      <w:sz w:val="16"/>
      <w:szCs w:val="16"/>
    </w:rPr>
  </w:style>
  <w:style w:type="paragraph" w:customStyle="1" w:styleId="xl65">
    <w:name w:val="xl65"/>
    <w:basedOn w:val="Normal"/>
    <w:rsid w:val="00586C35"/>
    <w:pPr>
      <w:spacing w:before="100" w:beforeAutospacing="1" w:after="100" w:afterAutospacing="1" w:line="240" w:lineRule="auto"/>
      <w:jc w:val="center"/>
    </w:pPr>
    <w:rPr>
      <w:rFonts w:ascii="Times" w:eastAsia="Times New Roman" w:hAnsi="Times"/>
      <w:sz w:val="20"/>
      <w:szCs w:val="20"/>
    </w:rPr>
  </w:style>
  <w:style w:type="paragraph" w:customStyle="1" w:styleId="xl66">
    <w:name w:val="xl66"/>
    <w:basedOn w:val="Normal"/>
    <w:rsid w:val="00586C35"/>
    <w:pPr>
      <w:pBdr>
        <w:bottom w:val="single" w:sz="4" w:space="0" w:color="auto"/>
      </w:pBdr>
      <w:shd w:val="clear" w:color="000000" w:fill="FFFFFF"/>
      <w:spacing w:before="100" w:beforeAutospacing="1" w:after="100" w:afterAutospacing="1" w:line="240" w:lineRule="auto"/>
      <w:jc w:val="center"/>
    </w:pPr>
    <w:rPr>
      <w:rFonts w:ascii="Times" w:eastAsia="Times New Roman" w:hAnsi="Times"/>
      <w:sz w:val="20"/>
      <w:szCs w:val="20"/>
    </w:rPr>
  </w:style>
  <w:style w:type="paragraph" w:customStyle="1" w:styleId="xl67">
    <w:name w:val="xl67"/>
    <w:basedOn w:val="Normal"/>
    <w:rsid w:val="00586C35"/>
    <w:pPr>
      <w:pBdr>
        <w:bottom w:val="single" w:sz="4" w:space="0" w:color="auto"/>
      </w:pBdr>
      <w:shd w:val="clear" w:color="000000" w:fill="FFFFFF"/>
      <w:spacing w:before="100" w:beforeAutospacing="1" w:after="100" w:afterAutospacing="1" w:line="240" w:lineRule="auto"/>
      <w:jc w:val="center"/>
    </w:pPr>
    <w:rPr>
      <w:rFonts w:ascii="Times" w:eastAsia="Times New Roman" w:hAnsi="Times"/>
      <w:i/>
      <w:iCs/>
      <w:sz w:val="20"/>
      <w:szCs w:val="20"/>
    </w:rPr>
  </w:style>
  <w:style w:type="paragraph" w:customStyle="1" w:styleId="xl68">
    <w:name w:val="xl68"/>
    <w:basedOn w:val="Normal"/>
    <w:rsid w:val="00586C35"/>
    <w:pPr>
      <w:shd w:val="clear" w:color="000000" w:fill="FFFFFF"/>
      <w:spacing w:before="100" w:beforeAutospacing="1" w:after="100" w:afterAutospacing="1" w:line="240" w:lineRule="auto"/>
      <w:jc w:val="center"/>
    </w:pPr>
    <w:rPr>
      <w:rFonts w:ascii="Times" w:eastAsia="Times New Roman" w:hAnsi="Times"/>
      <w:sz w:val="20"/>
      <w:szCs w:val="20"/>
    </w:rPr>
  </w:style>
  <w:style w:type="paragraph" w:customStyle="1" w:styleId="xl69">
    <w:name w:val="xl69"/>
    <w:basedOn w:val="Normal"/>
    <w:rsid w:val="00586C35"/>
    <w:pPr>
      <w:shd w:val="clear" w:color="000000" w:fill="FFFFFF"/>
      <w:spacing w:before="100" w:beforeAutospacing="1" w:after="100" w:afterAutospacing="1" w:line="240" w:lineRule="auto"/>
      <w:jc w:val="center"/>
    </w:pPr>
    <w:rPr>
      <w:rFonts w:ascii="Times" w:eastAsia="Times New Roman" w:hAnsi="Times"/>
      <w:b/>
      <w:bCs/>
      <w:sz w:val="20"/>
      <w:szCs w:val="20"/>
    </w:rPr>
  </w:style>
  <w:style w:type="character" w:styleId="CommentReference">
    <w:name w:val="annotation reference"/>
    <w:basedOn w:val="DefaultParagraphFont"/>
    <w:uiPriority w:val="99"/>
    <w:unhideWhenUsed/>
    <w:rsid w:val="000553A3"/>
    <w:rPr>
      <w:sz w:val="16"/>
      <w:szCs w:val="16"/>
    </w:rPr>
  </w:style>
  <w:style w:type="paragraph" w:styleId="CommentText">
    <w:name w:val="annotation text"/>
    <w:basedOn w:val="Normal"/>
    <w:link w:val="CommentTextChar"/>
    <w:uiPriority w:val="99"/>
    <w:unhideWhenUsed/>
    <w:rsid w:val="000553A3"/>
    <w:pPr>
      <w:spacing w:line="240" w:lineRule="auto"/>
    </w:pPr>
    <w:rPr>
      <w:sz w:val="20"/>
      <w:szCs w:val="20"/>
    </w:rPr>
  </w:style>
  <w:style w:type="character" w:customStyle="1" w:styleId="CommentTextChar">
    <w:name w:val="Comment Text Char"/>
    <w:basedOn w:val="DefaultParagraphFont"/>
    <w:link w:val="CommentText"/>
    <w:uiPriority w:val="99"/>
    <w:rsid w:val="000553A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553A3"/>
    <w:rPr>
      <w:b/>
      <w:bCs/>
    </w:rPr>
  </w:style>
  <w:style w:type="character" w:customStyle="1" w:styleId="CommentSubjectChar">
    <w:name w:val="Comment Subject Char"/>
    <w:basedOn w:val="CommentTextChar"/>
    <w:link w:val="CommentSubject"/>
    <w:uiPriority w:val="99"/>
    <w:semiHidden/>
    <w:rsid w:val="000553A3"/>
    <w:rPr>
      <w:rFonts w:ascii="Calibri" w:eastAsia="Calibri" w:hAnsi="Calibri" w:cs="Times New Roman"/>
      <w:b/>
      <w:bCs/>
      <w:sz w:val="20"/>
      <w:szCs w:val="20"/>
    </w:rPr>
  </w:style>
  <w:style w:type="paragraph" w:customStyle="1" w:styleId="Style12ptLinespacingDouble">
    <w:name w:val="Style 12 pt Line spacing:  Double"/>
    <w:basedOn w:val="Normal"/>
    <w:next w:val="Normal"/>
    <w:rsid w:val="00E00C1E"/>
    <w:pPr>
      <w:spacing w:after="0" w:line="480" w:lineRule="auto"/>
    </w:pPr>
    <w:rPr>
      <w:rFonts w:ascii="Times New Roman" w:eastAsia="Times New Roman" w:hAnsi="Times New Roman"/>
      <w:sz w:val="24"/>
      <w:szCs w:val="20"/>
    </w:rPr>
  </w:style>
  <w:style w:type="character" w:styleId="Emphasis">
    <w:name w:val="Emphasis"/>
    <w:basedOn w:val="DefaultParagraphFont"/>
    <w:uiPriority w:val="20"/>
    <w:qFormat/>
    <w:rsid w:val="006A10A0"/>
    <w:rPr>
      <w:b/>
      <w:bCs/>
      <w:i w:val="0"/>
      <w:iCs w:val="0"/>
    </w:rPr>
  </w:style>
  <w:style w:type="character" w:customStyle="1" w:styleId="st1">
    <w:name w:val="st1"/>
    <w:basedOn w:val="DefaultParagraphFont"/>
    <w:rsid w:val="006A10A0"/>
  </w:style>
  <w:style w:type="character" w:customStyle="1" w:styleId="locality">
    <w:name w:val="locality"/>
    <w:basedOn w:val="DefaultParagraphFont"/>
    <w:rsid w:val="009351C7"/>
  </w:style>
  <w:style w:type="character" w:customStyle="1" w:styleId="country-name">
    <w:name w:val="country-name"/>
    <w:basedOn w:val="DefaultParagraphFont"/>
    <w:rsid w:val="009351C7"/>
  </w:style>
  <w:style w:type="paragraph" w:styleId="Revision">
    <w:name w:val="Revision"/>
    <w:hidden/>
    <w:uiPriority w:val="99"/>
    <w:semiHidden/>
    <w:rsid w:val="00A04E43"/>
    <w:pPr>
      <w:spacing w:after="0" w:line="240" w:lineRule="auto"/>
    </w:pPr>
    <w:rPr>
      <w:rFonts w:ascii="Calibri" w:eastAsia="Calibri" w:hAnsi="Calibri" w:cs="Times New Roman"/>
    </w:rPr>
  </w:style>
  <w:style w:type="paragraph" w:customStyle="1" w:styleId="Default">
    <w:name w:val="Default"/>
    <w:rsid w:val="0072082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13605"/>
    <w:pPr>
      <w:spacing w:after="0" w:line="240" w:lineRule="auto"/>
    </w:pPr>
  </w:style>
</w:styles>
</file>

<file path=word/webSettings.xml><?xml version="1.0" encoding="utf-8"?>
<w:webSettings xmlns:r="http://schemas.openxmlformats.org/officeDocument/2006/relationships" xmlns:w="http://schemas.openxmlformats.org/wordprocessingml/2006/main">
  <w:divs>
    <w:div w:id="384523314">
      <w:bodyDiv w:val="1"/>
      <w:marLeft w:val="0"/>
      <w:marRight w:val="0"/>
      <w:marTop w:val="0"/>
      <w:marBottom w:val="0"/>
      <w:divBdr>
        <w:top w:val="none" w:sz="0" w:space="0" w:color="auto"/>
        <w:left w:val="none" w:sz="0" w:space="0" w:color="auto"/>
        <w:bottom w:val="none" w:sz="0" w:space="0" w:color="auto"/>
        <w:right w:val="none" w:sz="0" w:space="0" w:color="auto"/>
      </w:divBdr>
      <w:divsChild>
        <w:div w:id="21139362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80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809">
      <w:bodyDiv w:val="1"/>
      <w:marLeft w:val="0"/>
      <w:marRight w:val="0"/>
      <w:marTop w:val="0"/>
      <w:marBottom w:val="0"/>
      <w:divBdr>
        <w:top w:val="none" w:sz="0" w:space="0" w:color="auto"/>
        <w:left w:val="none" w:sz="0" w:space="0" w:color="auto"/>
        <w:bottom w:val="none" w:sz="0" w:space="0" w:color="auto"/>
        <w:right w:val="none" w:sz="0" w:space="0" w:color="auto"/>
      </w:divBdr>
      <w:divsChild>
        <w:div w:id="197023943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566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310">
      <w:bodyDiv w:val="1"/>
      <w:marLeft w:val="0"/>
      <w:marRight w:val="0"/>
      <w:marTop w:val="0"/>
      <w:marBottom w:val="0"/>
      <w:divBdr>
        <w:top w:val="none" w:sz="0" w:space="0" w:color="auto"/>
        <w:left w:val="none" w:sz="0" w:space="0" w:color="auto"/>
        <w:bottom w:val="none" w:sz="0" w:space="0" w:color="auto"/>
        <w:right w:val="none" w:sz="0" w:space="0" w:color="auto"/>
      </w:divBdr>
      <w:divsChild>
        <w:div w:id="141119142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656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546">
      <w:bodyDiv w:val="1"/>
      <w:marLeft w:val="0"/>
      <w:marRight w:val="0"/>
      <w:marTop w:val="0"/>
      <w:marBottom w:val="0"/>
      <w:divBdr>
        <w:top w:val="none" w:sz="0" w:space="0" w:color="auto"/>
        <w:left w:val="none" w:sz="0" w:space="0" w:color="auto"/>
        <w:bottom w:val="none" w:sz="0" w:space="0" w:color="auto"/>
        <w:right w:val="none" w:sz="0" w:space="0" w:color="auto"/>
      </w:divBdr>
      <w:divsChild>
        <w:div w:id="2026832438">
          <w:marLeft w:val="0"/>
          <w:marRight w:val="0"/>
          <w:marTop w:val="0"/>
          <w:marBottom w:val="0"/>
          <w:divBdr>
            <w:top w:val="none" w:sz="0" w:space="0" w:color="auto"/>
            <w:left w:val="none" w:sz="0" w:space="0" w:color="auto"/>
            <w:bottom w:val="none" w:sz="0" w:space="0" w:color="auto"/>
            <w:right w:val="none" w:sz="0" w:space="0" w:color="auto"/>
          </w:divBdr>
          <w:divsChild>
            <w:div w:id="855775397">
              <w:marLeft w:val="0"/>
              <w:marRight w:val="0"/>
              <w:marTop w:val="0"/>
              <w:marBottom w:val="0"/>
              <w:divBdr>
                <w:top w:val="none" w:sz="0" w:space="0" w:color="auto"/>
                <w:left w:val="none" w:sz="0" w:space="0" w:color="auto"/>
                <w:bottom w:val="none" w:sz="0" w:space="0" w:color="auto"/>
                <w:right w:val="none" w:sz="0" w:space="0" w:color="auto"/>
              </w:divBdr>
              <w:divsChild>
                <w:div w:id="846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8448">
      <w:bodyDiv w:val="1"/>
      <w:marLeft w:val="0"/>
      <w:marRight w:val="0"/>
      <w:marTop w:val="0"/>
      <w:marBottom w:val="0"/>
      <w:divBdr>
        <w:top w:val="none" w:sz="0" w:space="0" w:color="auto"/>
        <w:left w:val="none" w:sz="0" w:space="0" w:color="auto"/>
        <w:bottom w:val="none" w:sz="0" w:space="0" w:color="auto"/>
        <w:right w:val="none" w:sz="0" w:space="0" w:color="auto"/>
      </w:divBdr>
      <w:divsChild>
        <w:div w:id="61802553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1051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2869</Words>
  <Characters>16354</Characters>
  <Application>Microsoft Macintosh Word</Application>
  <DocSecurity>0</DocSecurity>
  <Lines>136</Lines>
  <Paragraphs>32</Paragraphs>
  <ScaleCrop>false</ScaleCrop>
  <Company>Colorado State University</Company>
  <LinksUpToDate>false</LinksUpToDate>
  <CharactersWithSpaces>20083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Hobbs</cp:lastModifiedBy>
  <cp:revision>6</cp:revision>
  <cp:lastPrinted>2013-06-11T18:31:00Z</cp:lastPrinted>
  <dcterms:created xsi:type="dcterms:W3CDTF">2014-10-20T10:18:00Z</dcterms:created>
  <dcterms:modified xsi:type="dcterms:W3CDTF">2014-10-20T10:58:00Z</dcterms:modified>
</cp:coreProperties>
</file>